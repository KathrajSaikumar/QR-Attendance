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5BF2C" w14:textId="48591D4E" w:rsidR="003B2134" w:rsidRDefault="003B2134" w:rsidP="00112A14">
      <w:pPr>
        <w:spacing w:before="58"/>
        <w:ind w:left="520"/>
        <w:jc w:val="center"/>
        <w:rPr>
          <w:spacing w:val="-1"/>
          <w:sz w:val="28"/>
        </w:rPr>
      </w:pPr>
      <w:r w:rsidRPr="00647EC6">
        <w:rPr>
          <w:w w:val="99"/>
          <w:sz w:val="28"/>
        </w:rPr>
        <w:t>A</w:t>
      </w:r>
      <w:r w:rsidR="00112A14">
        <w:rPr>
          <w:sz w:val="28"/>
        </w:rPr>
        <w:t xml:space="preserve"> </w:t>
      </w:r>
      <w:r w:rsidRPr="00647EC6">
        <w:rPr>
          <w:spacing w:val="-1"/>
          <w:sz w:val="28"/>
        </w:rPr>
        <w:t>M</w:t>
      </w:r>
      <w:r w:rsidR="00112A14">
        <w:rPr>
          <w:spacing w:val="-1"/>
          <w:sz w:val="28"/>
        </w:rPr>
        <w:t xml:space="preserve">INI PROJECT ON </w:t>
      </w:r>
    </w:p>
    <w:p w14:paraId="50F33CE7" w14:textId="77777777" w:rsidR="00112A14" w:rsidRPr="00647EC6" w:rsidRDefault="00112A14" w:rsidP="00112A14">
      <w:pPr>
        <w:spacing w:before="58"/>
        <w:ind w:left="520"/>
        <w:jc w:val="center"/>
        <w:rPr>
          <w:sz w:val="28"/>
        </w:rPr>
      </w:pPr>
    </w:p>
    <w:p w14:paraId="0AB3D893" w14:textId="77777777" w:rsidR="003B2134" w:rsidRPr="00647EC6" w:rsidRDefault="003B2134" w:rsidP="003B2134">
      <w:pPr>
        <w:pStyle w:val="Heading4"/>
        <w:spacing w:before="4" w:line="360" w:lineRule="auto"/>
        <w:ind w:left="1328" w:right="904"/>
        <w:jc w:val="center"/>
      </w:pPr>
      <w:bookmarkStart w:id="0" w:name="FACIAL_RECOGNITION_SYSTEM_WITH_VOICE_MES"/>
      <w:bookmarkEnd w:id="0"/>
      <w:r w:rsidRPr="00647EC6">
        <w:rPr>
          <w:spacing w:val="-1"/>
        </w:rPr>
        <w:t>QR CODE BASED ATTENDANCE SYSTEM</w:t>
      </w:r>
    </w:p>
    <w:p w14:paraId="2FBC504B" w14:textId="77777777" w:rsidR="00112A14" w:rsidRDefault="00112A14" w:rsidP="003B2134">
      <w:pPr>
        <w:spacing w:line="293" w:lineRule="exact"/>
        <w:ind w:left="796" w:right="353"/>
        <w:jc w:val="center"/>
        <w:rPr>
          <w:sz w:val="26"/>
        </w:rPr>
      </w:pPr>
    </w:p>
    <w:p w14:paraId="30882DDC" w14:textId="66610969" w:rsidR="003B2134" w:rsidRPr="00647EC6" w:rsidRDefault="003B2134" w:rsidP="003B2134">
      <w:pPr>
        <w:spacing w:line="293" w:lineRule="exact"/>
        <w:ind w:left="796" w:right="353"/>
        <w:jc w:val="center"/>
        <w:rPr>
          <w:sz w:val="26"/>
        </w:rPr>
      </w:pPr>
      <w:r w:rsidRPr="00647EC6">
        <w:rPr>
          <w:sz w:val="26"/>
        </w:rPr>
        <w:t>Submitted</w:t>
      </w:r>
      <w:r w:rsidRPr="00647EC6">
        <w:rPr>
          <w:spacing w:val="-6"/>
          <w:sz w:val="26"/>
        </w:rPr>
        <w:t xml:space="preserve"> </w:t>
      </w:r>
      <w:r w:rsidRPr="00647EC6">
        <w:rPr>
          <w:sz w:val="26"/>
        </w:rPr>
        <w:t>in</w:t>
      </w:r>
      <w:r w:rsidRPr="00647EC6">
        <w:rPr>
          <w:spacing w:val="-7"/>
          <w:sz w:val="26"/>
        </w:rPr>
        <w:t xml:space="preserve"> </w:t>
      </w:r>
      <w:r w:rsidRPr="00647EC6">
        <w:rPr>
          <w:sz w:val="26"/>
        </w:rPr>
        <w:t>partial</w:t>
      </w:r>
      <w:r w:rsidRPr="00647EC6">
        <w:rPr>
          <w:spacing w:val="-6"/>
          <w:sz w:val="26"/>
        </w:rPr>
        <w:t xml:space="preserve"> </w:t>
      </w:r>
      <w:r w:rsidRPr="00647EC6">
        <w:rPr>
          <w:sz w:val="26"/>
        </w:rPr>
        <w:t>fulfillment</w:t>
      </w:r>
      <w:r w:rsidRPr="00647EC6">
        <w:rPr>
          <w:spacing w:val="-6"/>
          <w:sz w:val="26"/>
        </w:rPr>
        <w:t xml:space="preserve"> </w:t>
      </w:r>
      <w:r w:rsidRPr="00647EC6">
        <w:rPr>
          <w:sz w:val="26"/>
        </w:rPr>
        <w:t>of</w:t>
      </w:r>
      <w:r w:rsidRPr="00647EC6">
        <w:rPr>
          <w:spacing w:val="-6"/>
          <w:sz w:val="26"/>
        </w:rPr>
        <w:t xml:space="preserve"> </w:t>
      </w:r>
      <w:r w:rsidRPr="00647EC6">
        <w:rPr>
          <w:sz w:val="26"/>
        </w:rPr>
        <w:t>the</w:t>
      </w:r>
      <w:r w:rsidRPr="00647EC6">
        <w:rPr>
          <w:spacing w:val="-7"/>
          <w:sz w:val="26"/>
        </w:rPr>
        <w:t xml:space="preserve"> </w:t>
      </w:r>
      <w:r w:rsidRPr="00647EC6">
        <w:rPr>
          <w:sz w:val="26"/>
        </w:rPr>
        <w:t>requirements</w:t>
      </w:r>
      <w:r w:rsidRPr="00647EC6">
        <w:rPr>
          <w:spacing w:val="-7"/>
          <w:sz w:val="26"/>
        </w:rPr>
        <w:t xml:space="preserve"> </w:t>
      </w:r>
      <w:r w:rsidRPr="00647EC6">
        <w:rPr>
          <w:sz w:val="26"/>
        </w:rPr>
        <w:t>for</w:t>
      </w:r>
      <w:r w:rsidRPr="00647EC6">
        <w:rPr>
          <w:spacing w:val="-6"/>
          <w:sz w:val="26"/>
        </w:rPr>
        <w:t xml:space="preserve"> </w:t>
      </w:r>
      <w:r w:rsidRPr="00647EC6">
        <w:rPr>
          <w:sz w:val="26"/>
        </w:rPr>
        <w:t>the</w:t>
      </w:r>
      <w:r w:rsidRPr="00647EC6">
        <w:rPr>
          <w:spacing w:val="-7"/>
          <w:sz w:val="26"/>
        </w:rPr>
        <w:t xml:space="preserve"> </w:t>
      </w:r>
      <w:r w:rsidRPr="00647EC6">
        <w:rPr>
          <w:sz w:val="26"/>
        </w:rPr>
        <w:t>award</w:t>
      </w:r>
      <w:r w:rsidRPr="00647EC6">
        <w:rPr>
          <w:spacing w:val="-6"/>
          <w:sz w:val="26"/>
        </w:rPr>
        <w:t xml:space="preserve"> </w:t>
      </w:r>
      <w:r w:rsidRPr="00647EC6">
        <w:rPr>
          <w:sz w:val="26"/>
        </w:rPr>
        <w:t>of</w:t>
      </w:r>
      <w:r w:rsidRPr="00647EC6">
        <w:rPr>
          <w:spacing w:val="-7"/>
          <w:sz w:val="26"/>
        </w:rPr>
        <w:t xml:space="preserve"> </w:t>
      </w:r>
      <w:r w:rsidRPr="00647EC6">
        <w:rPr>
          <w:sz w:val="26"/>
        </w:rPr>
        <w:t>Degree</w:t>
      </w:r>
    </w:p>
    <w:p w14:paraId="73541C12" w14:textId="77777777" w:rsidR="003B2134" w:rsidRPr="00647EC6" w:rsidRDefault="003B2134" w:rsidP="003B2134">
      <w:pPr>
        <w:spacing w:before="148"/>
        <w:ind w:left="796" w:right="355"/>
        <w:jc w:val="center"/>
        <w:rPr>
          <w:sz w:val="28"/>
        </w:rPr>
      </w:pPr>
      <w:r w:rsidRPr="00647EC6">
        <w:rPr>
          <w:spacing w:val="-1"/>
          <w:sz w:val="28"/>
        </w:rPr>
        <w:t>BACHELOR</w:t>
      </w:r>
      <w:r w:rsidRPr="00647EC6">
        <w:rPr>
          <w:spacing w:val="-3"/>
          <w:sz w:val="28"/>
        </w:rPr>
        <w:t xml:space="preserve"> </w:t>
      </w:r>
      <w:r w:rsidRPr="00647EC6">
        <w:rPr>
          <w:sz w:val="28"/>
        </w:rPr>
        <w:t>OF</w:t>
      </w:r>
      <w:r w:rsidRPr="00647EC6">
        <w:rPr>
          <w:spacing w:val="-17"/>
          <w:sz w:val="28"/>
        </w:rPr>
        <w:t xml:space="preserve"> </w:t>
      </w:r>
      <w:r w:rsidRPr="00647EC6">
        <w:rPr>
          <w:sz w:val="28"/>
        </w:rPr>
        <w:t>TECHNOLOGY</w:t>
      </w:r>
    </w:p>
    <w:p w14:paraId="7CC5E5DB" w14:textId="0951EB8A" w:rsidR="003B2134" w:rsidRPr="00647EC6" w:rsidRDefault="00112A14" w:rsidP="003B2134">
      <w:pPr>
        <w:spacing w:before="162"/>
        <w:ind w:left="4091" w:right="3652"/>
        <w:jc w:val="center"/>
        <w:rPr>
          <w:sz w:val="26"/>
        </w:rPr>
      </w:pPr>
      <w:r>
        <w:rPr>
          <w:sz w:val="26"/>
        </w:rPr>
        <w:t>i</w:t>
      </w:r>
      <w:r w:rsidR="003B2134" w:rsidRPr="00647EC6">
        <w:rPr>
          <w:sz w:val="26"/>
        </w:rPr>
        <w:t>n</w:t>
      </w:r>
    </w:p>
    <w:p w14:paraId="4F10048F" w14:textId="77777777" w:rsidR="003B2134" w:rsidRPr="00647EC6" w:rsidRDefault="003B2134" w:rsidP="003B2134">
      <w:pPr>
        <w:spacing w:before="148"/>
        <w:ind w:left="796" w:right="360"/>
        <w:jc w:val="center"/>
        <w:rPr>
          <w:sz w:val="28"/>
        </w:rPr>
      </w:pPr>
      <w:bookmarkStart w:id="1" w:name="COMPUTER_SCIENCE_AND_ENGINEERING"/>
      <w:bookmarkEnd w:id="1"/>
      <w:r w:rsidRPr="00647EC6">
        <w:rPr>
          <w:w w:val="95"/>
          <w:sz w:val="28"/>
        </w:rPr>
        <w:t xml:space="preserve"> COMPUTER</w:t>
      </w:r>
      <w:r w:rsidRPr="00647EC6">
        <w:rPr>
          <w:spacing w:val="76"/>
          <w:sz w:val="28"/>
        </w:rPr>
        <w:t xml:space="preserve"> </w:t>
      </w:r>
      <w:r w:rsidRPr="00647EC6">
        <w:rPr>
          <w:w w:val="95"/>
          <w:sz w:val="28"/>
        </w:rPr>
        <w:t>SCIENCE</w:t>
      </w:r>
      <w:r w:rsidRPr="00647EC6">
        <w:rPr>
          <w:spacing w:val="51"/>
          <w:w w:val="95"/>
          <w:sz w:val="28"/>
        </w:rPr>
        <w:t xml:space="preserve"> </w:t>
      </w:r>
      <w:r w:rsidRPr="00647EC6">
        <w:rPr>
          <w:w w:val="95"/>
          <w:sz w:val="28"/>
        </w:rPr>
        <w:t>AND</w:t>
      </w:r>
      <w:r w:rsidRPr="00647EC6">
        <w:rPr>
          <w:spacing w:val="78"/>
          <w:sz w:val="28"/>
        </w:rPr>
        <w:t xml:space="preserve"> </w:t>
      </w:r>
      <w:r w:rsidRPr="00647EC6">
        <w:rPr>
          <w:w w:val="95"/>
          <w:sz w:val="28"/>
        </w:rPr>
        <w:t>ENGINEERING (AI&amp;ML)</w:t>
      </w:r>
    </w:p>
    <w:p w14:paraId="348BC17C" w14:textId="0D667C3B" w:rsidR="003B2134" w:rsidRPr="00647EC6" w:rsidRDefault="00112A14" w:rsidP="003B2134">
      <w:pPr>
        <w:spacing w:before="163"/>
        <w:ind w:left="4091" w:right="3643"/>
        <w:jc w:val="center"/>
        <w:rPr>
          <w:sz w:val="26"/>
        </w:rPr>
      </w:pPr>
      <w:r>
        <w:rPr>
          <w:sz w:val="26"/>
        </w:rPr>
        <w:t>b</w:t>
      </w:r>
      <w:r w:rsidR="003B2134" w:rsidRPr="00647EC6">
        <w:rPr>
          <w:sz w:val="26"/>
        </w:rPr>
        <w:t>y</w:t>
      </w:r>
    </w:p>
    <w:p w14:paraId="5FBA8624" w14:textId="4D1B638D" w:rsidR="00112A14" w:rsidRPr="00647EC6" w:rsidRDefault="00313601" w:rsidP="00112A14">
      <w:pPr>
        <w:spacing w:before="148"/>
        <w:ind w:right="356"/>
        <w:jc w:val="center"/>
        <w:rPr>
          <w:w w:val="95"/>
          <w:sz w:val="28"/>
        </w:rPr>
      </w:pPr>
      <w:r w:rsidRPr="00313601">
        <w:rPr>
          <w:w w:val="95"/>
          <w:sz w:val="28"/>
        </w:rPr>
        <w:t xml:space="preserve">GANGARAM POOJITHA </w:t>
      </w:r>
      <w:r w:rsidR="00112A14">
        <w:rPr>
          <w:w w:val="95"/>
          <w:sz w:val="28"/>
        </w:rPr>
        <w:t>(217R5A6605)</w:t>
      </w:r>
    </w:p>
    <w:p w14:paraId="0BCC902B" w14:textId="6DB14655" w:rsidR="003B2134" w:rsidRPr="00647EC6" w:rsidRDefault="00313601" w:rsidP="003B2134">
      <w:pPr>
        <w:spacing w:before="148"/>
        <w:ind w:left="796" w:right="356"/>
        <w:jc w:val="center"/>
        <w:rPr>
          <w:w w:val="95"/>
          <w:sz w:val="28"/>
        </w:rPr>
      </w:pPr>
      <w:r w:rsidRPr="00647EC6">
        <w:rPr>
          <w:w w:val="95"/>
          <w:sz w:val="28"/>
        </w:rPr>
        <w:t>K</w:t>
      </w:r>
      <w:r>
        <w:rPr>
          <w:w w:val="95"/>
          <w:sz w:val="28"/>
        </w:rPr>
        <w:t>ATHRAJ</w:t>
      </w:r>
      <w:r w:rsidRPr="00647EC6">
        <w:rPr>
          <w:w w:val="95"/>
          <w:sz w:val="28"/>
        </w:rPr>
        <w:t xml:space="preserve"> </w:t>
      </w:r>
      <w:proofErr w:type="gramStart"/>
      <w:r w:rsidRPr="00647EC6">
        <w:rPr>
          <w:w w:val="95"/>
          <w:sz w:val="28"/>
        </w:rPr>
        <w:t xml:space="preserve">SAIKUMAR  </w:t>
      </w:r>
      <w:r w:rsidR="003B2134" w:rsidRPr="00647EC6">
        <w:rPr>
          <w:w w:val="95"/>
          <w:sz w:val="28"/>
        </w:rPr>
        <w:t>(</w:t>
      </w:r>
      <w:proofErr w:type="gramEnd"/>
      <w:r w:rsidR="003B2134" w:rsidRPr="00647EC6">
        <w:rPr>
          <w:w w:val="95"/>
          <w:sz w:val="28"/>
        </w:rPr>
        <w:t>217R5A6606)</w:t>
      </w:r>
    </w:p>
    <w:p w14:paraId="41C38608" w14:textId="1B46847B" w:rsidR="003B2134" w:rsidRPr="00647EC6" w:rsidRDefault="00313601" w:rsidP="003B2134">
      <w:pPr>
        <w:spacing w:before="148"/>
        <w:ind w:left="796" w:right="356"/>
        <w:jc w:val="center"/>
        <w:rPr>
          <w:w w:val="95"/>
          <w:sz w:val="28"/>
        </w:rPr>
      </w:pPr>
      <w:r>
        <w:rPr>
          <w:w w:val="95"/>
          <w:sz w:val="28"/>
        </w:rPr>
        <w:t xml:space="preserve">SINGA </w:t>
      </w:r>
      <w:r w:rsidRPr="00647EC6">
        <w:rPr>
          <w:w w:val="95"/>
          <w:sz w:val="28"/>
        </w:rPr>
        <w:t>S</w:t>
      </w:r>
      <w:r>
        <w:rPr>
          <w:w w:val="95"/>
          <w:sz w:val="28"/>
        </w:rPr>
        <w:t>H</w:t>
      </w:r>
      <w:r w:rsidRPr="00647EC6">
        <w:rPr>
          <w:w w:val="95"/>
          <w:sz w:val="28"/>
        </w:rPr>
        <w:t xml:space="preserve">RI </w:t>
      </w:r>
      <w:proofErr w:type="gramStart"/>
      <w:r w:rsidRPr="00647EC6">
        <w:rPr>
          <w:w w:val="95"/>
          <w:sz w:val="28"/>
        </w:rPr>
        <w:t xml:space="preserve">KRISHNA  </w:t>
      </w:r>
      <w:r w:rsidR="003B2134" w:rsidRPr="00647EC6">
        <w:rPr>
          <w:w w:val="95"/>
          <w:sz w:val="28"/>
        </w:rPr>
        <w:t>(</w:t>
      </w:r>
      <w:proofErr w:type="gramEnd"/>
      <w:r w:rsidR="003B2134" w:rsidRPr="00647EC6">
        <w:rPr>
          <w:w w:val="95"/>
          <w:sz w:val="28"/>
        </w:rPr>
        <w:t>207R1A6650)</w:t>
      </w:r>
    </w:p>
    <w:p w14:paraId="04F9B488" w14:textId="77777777" w:rsidR="003B2134" w:rsidRPr="00647EC6" w:rsidRDefault="003B2134" w:rsidP="003B2134">
      <w:pPr>
        <w:widowControl/>
        <w:autoSpaceDE/>
        <w:autoSpaceDN/>
        <w:spacing w:after="160" w:line="259" w:lineRule="auto"/>
        <w:rPr>
          <w:w w:val="95"/>
          <w:sz w:val="28"/>
        </w:rPr>
      </w:pPr>
    </w:p>
    <w:p w14:paraId="7A8F6DCA" w14:textId="77777777" w:rsidR="003B2134" w:rsidRPr="00647EC6" w:rsidRDefault="003B2134" w:rsidP="003B2134">
      <w:pPr>
        <w:ind w:left="796" w:right="337"/>
        <w:jc w:val="center"/>
        <w:rPr>
          <w:sz w:val="28"/>
        </w:rPr>
      </w:pPr>
      <w:r w:rsidRPr="00647EC6">
        <w:rPr>
          <w:sz w:val="28"/>
        </w:rPr>
        <w:t>Under</w:t>
      </w:r>
      <w:r w:rsidRPr="00647EC6">
        <w:rPr>
          <w:spacing w:val="-6"/>
          <w:sz w:val="28"/>
        </w:rPr>
        <w:t xml:space="preserve"> </w:t>
      </w:r>
      <w:r w:rsidRPr="00647EC6">
        <w:rPr>
          <w:sz w:val="28"/>
        </w:rPr>
        <w:t>the</w:t>
      </w:r>
      <w:r w:rsidRPr="00647EC6">
        <w:rPr>
          <w:spacing w:val="-4"/>
          <w:sz w:val="28"/>
        </w:rPr>
        <w:t xml:space="preserve"> </w:t>
      </w:r>
      <w:r w:rsidRPr="00647EC6">
        <w:rPr>
          <w:sz w:val="28"/>
        </w:rPr>
        <w:t>Guidance</w:t>
      </w:r>
      <w:r w:rsidRPr="00647EC6">
        <w:rPr>
          <w:spacing w:val="-3"/>
          <w:sz w:val="28"/>
        </w:rPr>
        <w:t xml:space="preserve"> </w:t>
      </w:r>
      <w:r w:rsidRPr="00647EC6">
        <w:rPr>
          <w:sz w:val="28"/>
        </w:rPr>
        <w:t>of</w:t>
      </w:r>
    </w:p>
    <w:p w14:paraId="6B73DAE9" w14:textId="77777777" w:rsidR="003B2134" w:rsidRPr="00647EC6" w:rsidRDefault="003B2134" w:rsidP="003B2134">
      <w:pPr>
        <w:spacing w:before="168"/>
        <w:ind w:left="2956" w:right="349"/>
        <w:rPr>
          <w:b/>
          <w:bCs/>
          <w:sz w:val="28"/>
          <w:szCs w:val="28"/>
          <w:lang w:val="en-IN"/>
        </w:rPr>
      </w:pPr>
      <w:r w:rsidRPr="00647EC6">
        <w:rPr>
          <w:b/>
          <w:bCs/>
          <w:sz w:val="28"/>
          <w:lang w:val="en-IN"/>
        </w:rPr>
        <w:t xml:space="preserve">        </w:t>
      </w:r>
      <w:r w:rsidRPr="00647EC6">
        <w:rPr>
          <w:b/>
          <w:bCs/>
          <w:sz w:val="28"/>
          <w:szCs w:val="28"/>
          <w:lang w:val="en-IN"/>
        </w:rPr>
        <w:t xml:space="preserve">Dr. S Rao </w:t>
      </w:r>
      <w:proofErr w:type="spellStart"/>
      <w:r w:rsidRPr="00647EC6">
        <w:rPr>
          <w:b/>
          <w:bCs/>
          <w:sz w:val="28"/>
          <w:szCs w:val="28"/>
          <w:lang w:val="en-IN"/>
        </w:rPr>
        <w:t>Chintalapudi</w:t>
      </w:r>
      <w:proofErr w:type="spellEnd"/>
    </w:p>
    <w:p w14:paraId="56A218A6" w14:textId="28BCC102" w:rsidR="003B2134" w:rsidRPr="00647EC6" w:rsidRDefault="003B2134" w:rsidP="003B2134">
      <w:pPr>
        <w:spacing w:before="168"/>
        <w:ind w:right="349"/>
        <w:jc w:val="center"/>
        <w:rPr>
          <w:sz w:val="26"/>
          <w:lang w:val="en-IN"/>
        </w:rPr>
      </w:pPr>
      <w:r w:rsidRPr="00647EC6">
        <w:rPr>
          <w:noProof/>
        </w:rPr>
        <w:drawing>
          <wp:anchor distT="0" distB="0" distL="0" distR="0" simplePos="0" relativeHeight="251659264" behindDoc="0" locked="0" layoutInCell="1" allowOverlap="1" wp14:anchorId="41FE8E75" wp14:editId="5DABFFD6">
            <wp:simplePos x="0" y="0"/>
            <wp:positionH relativeFrom="page">
              <wp:posOffset>3568065</wp:posOffset>
            </wp:positionH>
            <wp:positionV relativeFrom="paragraph">
              <wp:posOffset>368385</wp:posOffset>
            </wp:positionV>
            <wp:extent cx="1159596" cy="85286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59596" cy="852868"/>
                    </a:xfrm>
                    <a:prstGeom prst="rect">
                      <a:avLst/>
                    </a:prstGeom>
                  </pic:spPr>
                </pic:pic>
              </a:graphicData>
            </a:graphic>
          </wp:anchor>
        </w:drawing>
      </w:r>
      <w:r w:rsidRPr="00647EC6">
        <w:rPr>
          <w:sz w:val="26"/>
          <w:lang w:val="en-IN"/>
        </w:rPr>
        <w:t xml:space="preserve">              Professor &amp; H</w:t>
      </w:r>
      <w:r w:rsidR="00313601">
        <w:rPr>
          <w:sz w:val="26"/>
          <w:lang w:val="en-IN"/>
        </w:rPr>
        <w:t>OD</w:t>
      </w:r>
      <w:r w:rsidRPr="00647EC6">
        <w:rPr>
          <w:sz w:val="26"/>
          <w:lang w:val="en-IN"/>
        </w:rPr>
        <w:t xml:space="preserve"> CSE</w:t>
      </w:r>
      <w:r w:rsidR="00313601">
        <w:rPr>
          <w:sz w:val="26"/>
          <w:lang w:val="en-IN"/>
        </w:rPr>
        <w:t>(</w:t>
      </w:r>
      <w:r w:rsidRPr="00647EC6">
        <w:rPr>
          <w:sz w:val="26"/>
          <w:lang w:val="en-IN"/>
        </w:rPr>
        <w:t>AI&amp;ML)</w:t>
      </w:r>
    </w:p>
    <w:p w14:paraId="239889D3" w14:textId="77777777" w:rsidR="003B2134" w:rsidRPr="00647EC6" w:rsidRDefault="003B2134" w:rsidP="003B2134">
      <w:pPr>
        <w:spacing w:before="168"/>
        <w:ind w:right="349"/>
        <w:jc w:val="center"/>
        <w:rPr>
          <w:b/>
          <w:bCs/>
          <w:sz w:val="28"/>
          <w:lang w:val="en-IN"/>
        </w:rPr>
      </w:pPr>
    </w:p>
    <w:p w14:paraId="2DEC1E3F" w14:textId="77777777" w:rsidR="003B2134" w:rsidRPr="00647EC6" w:rsidRDefault="003B2134" w:rsidP="003B2134">
      <w:pPr>
        <w:pStyle w:val="BodyText"/>
        <w:spacing w:before="3"/>
        <w:rPr>
          <w:sz w:val="32"/>
        </w:rPr>
      </w:pPr>
    </w:p>
    <w:p w14:paraId="56513260" w14:textId="77777777" w:rsidR="003B2134" w:rsidRPr="00647EC6" w:rsidRDefault="003B2134" w:rsidP="003B2134">
      <w:pPr>
        <w:pStyle w:val="Heading5"/>
        <w:ind w:left="796" w:right="369" w:firstLine="0"/>
        <w:jc w:val="center"/>
      </w:pPr>
      <w:bookmarkStart w:id="2" w:name="DEPARTMENT_OF_COMPUTER_SCIENCE_AND_ENGIN"/>
      <w:bookmarkEnd w:id="2"/>
      <w:r w:rsidRPr="00647EC6">
        <w:rPr>
          <w:w w:val="95"/>
        </w:rPr>
        <w:t>DEPARTMENT</w:t>
      </w:r>
      <w:r w:rsidRPr="00647EC6">
        <w:rPr>
          <w:spacing w:val="64"/>
          <w:w w:val="95"/>
        </w:rPr>
        <w:t xml:space="preserve"> </w:t>
      </w:r>
      <w:r w:rsidRPr="00647EC6">
        <w:rPr>
          <w:w w:val="95"/>
        </w:rPr>
        <w:t>OF</w:t>
      </w:r>
      <w:r w:rsidRPr="00647EC6">
        <w:rPr>
          <w:spacing w:val="53"/>
          <w:w w:val="95"/>
        </w:rPr>
        <w:t xml:space="preserve"> </w:t>
      </w:r>
      <w:r w:rsidRPr="00647EC6">
        <w:rPr>
          <w:w w:val="95"/>
        </w:rPr>
        <w:t>COMPUTER</w:t>
      </w:r>
      <w:r w:rsidRPr="00647EC6">
        <w:rPr>
          <w:spacing w:val="67"/>
        </w:rPr>
        <w:t xml:space="preserve"> </w:t>
      </w:r>
      <w:r w:rsidRPr="00647EC6">
        <w:rPr>
          <w:w w:val="95"/>
        </w:rPr>
        <w:t>SCIENCE</w:t>
      </w:r>
      <w:r w:rsidRPr="00647EC6">
        <w:rPr>
          <w:spacing w:val="52"/>
          <w:w w:val="95"/>
        </w:rPr>
        <w:t xml:space="preserve"> </w:t>
      </w:r>
      <w:r w:rsidRPr="00647EC6">
        <w:rPr>
          <w:w w:val="95"/>
        </w:rPr>
        <w:t>AND</w:t>
      </w:r>
      <w:r w:rsidRPr="00647EC6">
        <w:rPr>
          <w:spacing w:val="65"/>
        </w:rPr>
        <w:t xml:space="preserve"> </w:t>
      </w:r>
      <w:r w:rsidRPr="00647EC6">
        <w:rPr>
          <w:w w:val="95"/>
        </w:rPr>
        <w:t>ENGINEERING (AI&amp;ML)</w:t>
      </w:r>
    </w:p>
    <w:p w14:paraId="04065E67" w14:textId="77777777" w:rsidR="003B2134" w:rsidRPr="00647EC6" w:rsidRDefault="003B2134" w:rsidP="003B2134">
      <w:pPr>
        <w:spacing w:before="159" w:line="364" w:lineRule="auto"/>
        <w:ind w:left="2918" w:right="2487"/>
        <w:jc w:val="center"/>
        <w:rPr>
          <w:b/>
          <w:sz w:val="30"/>
        </w:rPr>
      </w:pPr>
      <w:r w:rsidRPr="00647EC6">
        <w:rPr>
          <w:b/>
          <w:color w:val="1D4578"/>
          <w:spacing w:val="-1"/>
          <w:sz w:val="30"/>
        </w:rPr>
        <w:t>CMR</w:t>
      </w:r>
      <w:r w:rsidRPr="00647EC6">
        <w:rPr>
          <w:b/>
          <w:color w:val="1D4578"/>
          <w:spacing w:val="-10"/>
          <w:sz w:val="30"/>
        </w:rPr>
        <w:t xml:space="preserve"> </w:t>
      </w:r>
      <w:r w:rsidRPr="00647EC6">
        <w:rPr>
          <w:b/>
          <w:color w:val="1D4578"/>
          <w:spacing w:val="-1"/>
          <w:sz w:val="30"/>
        </w:rPr>
        <w:t>TECHNICAL</w:t>
      </w:r>
      <w:r w:rsidRPr="00647EC6">
        <w:rPr>
          <w:b/>
          <w:color w:val="1D4578"/>
          <w:spacing w:val="-16"/>
          <w:sz w:val="30"/>
        </w:rPr>
        <w:t xml:space="preserve"> </w:t>
      </w:r>
      <w:r w:rsidRPr="00647EC6">
        <w:rPr>
          <w:b/>
          <w:color w:val="1D4578"/>
          <w:spacing w:val="-1"/>
          <w:sz w:val="30"/>
        </w:rPr>
        <w:t>CAMPUS</w:t>
      </w:r>
      <w:r w:rsidRPr="00647EC6">
        <w:rPr>
          <w:b/>
          <w:color w:val="1D4578"/>
          <w:spacing w:val="-72"/>
          <w:sz w:val="30"/>
        </w:rPr>
        <w:t xml:space="preserve"> </w:t>
      </w:r>
      <w:r w:rsidRPr="00647EC6">
        <w:rPr>
          <w:b/>
          <w:spacing w:val="-1"/>
          <w:sz w:val="30"/>
        </w:rPr>
        <w:t>UGC</w:t>
      </w:r>
      <w:r w:rsidRPr="00647EC6">
        <w:rPr>
          <w:b/>
          <w:spacing w:val="-20"/>
          <w:sz w:val="30"/>
        </w:rPr>
        <w:t xml:space="preserve"> </w:t>
      </w:r>
      <w:r w:rsidRPr="00647EC6">
        <w:rPr>
          <w:b/>
          <w:sz w:val="30"/>
        </w:rPr>
        <w:t>AUTONOMOUS</w:t>
      </w:r>
    </w:p>
    <w:p w14:paraId="03603A83" w14:textId="77777777" w:rsidR="003B2134" w:rsidRPr="00647EC6" w:rsidRDefault="003B2134" w:rsidP="003B2134">
      <w:pPr>
        <w:spacing w:line="360" w:lineRule="auto"/>
        <w:ind w:left="792" w:right="369"/>
        <w:jc w:val="center"/>
      </w:pPr>
      <w:r w:rsidRPr="00647EC6">
        <w:t>(Accredited</w:t>
      </w:r>
      <w:r w:rsidRPr="00647EC6">
        <w:rPr>
          <w:spacing w:val="-11"/>
        </w:rPr>
        <w:t xml:space="preserve"> </w:t>
      </w:r>
      <w:r w:rsidRPr="00647EC6">
        <w:t>by</w:t>
      </w:r>
      <w:r w:rsidRPr="00647EC6">
        <w:rPr>
          <w:spacing w:val="-11"/>
        </w:rPr>
        <w:t xml:space="preserve"> </w:t>
      </w:r>
      <w:r w:rsidRPr="00647EC6">
        <w:t>NAAC,</w:t>
      </w:r>
      <w:r w:rsidRPr="00647EC6">
        <w:rPr>
          <w:spacing w:val="-9"/>
        </w:rPr>
        <w:t xml:space="preserve"> </w:t>
      </w:r>
      <w:r w:rsidRPr="00647EC6">
        <w:t>NBA,</w:t>
      </w:r>
      <w:r w:rsidRPr="00647EC6">
        <w:rPr>
          <w:spacing w:val="-9"/>
        </w:rPr>
        <w:t xml:space="preserve"> </w:t>
      </w:r>
      <w:r w:rsidRPr="00647EC6">
        <w:t>Permanently</w:t>
      </w:r>
      <w:r w:rsidRPr="00647EC6">
        <w:rPr>
          <w:spacing w:val="-11"/>
        </w:rPr>
        <w:t xml:space="preserve"> </w:t>
      </w:r>
      <w:r w:rsidRPr="00647EC6">
        <w:t>Affiliated</w:t>
      </w:r>
      <w:r w:rsidRPr="00647EC6">
        <w:rPr>
          <w:spacing w:val="-11"/>
        </w:rPr>
        <w:t xml:space="preserve"> </w:t>
      </w:r>
      <w:r w:rsidRPr="00647EC6">
        <w:t>to</w:t>
      </w:r>
      <w:r w:rsidRPr="00647EC6">
        <w:rPr>
          <w:spacing w:val="-11"/>
        </w:rPr>
        <w:t xml:space="preserve"> </w:t>
      </w:r>
      <w:r w:rsidRPr="00647EC6">
        <w:t>JNTUH,</w:t>
      </w:r>
      <w:r w:rsidRPr="00647EC6">
        <w:rPr>
          <w:spacing w:val="-9"/>
        </w:rPr>
        <w:t xml:space="preserve"> </w:t>
      </w:r>
      <w:r w:rsidRPr="00647EC6">
        <w:t>Approved</w:t>
      </w:r>
      <w:r w:rsidRPr="00647EC6">
        <w:rPr>
          <w:spacing w:val="-11"/>
        </w:rPr>
        <w:t xml:space="preserve"> </w:t>
      </w:r>
      <w:r w:rsidRPr="00647EC6">
        <w:t>by</w:t>
      </w:r>
      <w:r w:rsidRPr="00647EC6">
        <w:rPr>
          <w:spacing w:val="-11"/>
        </w:rPr>
        <w:t xml:space="preserve"> </w:t>
      </w:r>
      <w:r w:rsidRPr="00647EC6">
        <w:t>AICTE,</w:t>
      </w:r>
      <w:r w:rsidRPr="00647EC6">
        <w:rPr>
          <w:spacing w:val="3"/>
        </w:rPr>
        <w:t xml:space="preserve"> </w:t>
      </w:r>
      <w:r w:rsidRPr="00647EC6">
        <w:t>New</w:t>
      </w:r>
      <w:r w:rsidRPr="00647EC6">
        <w:rPr>
          <w:spacing w:val="-52"/>
        </w:rPr>
        <w:t xml:space="preserve"> </w:t>
      </w:r>
      <w:r w:rsidRPr="00647EC6">
        <w:t xml:space="preserve">Delhi) Recognized Under Section 2(f) &amp; 12(B) of the UGCAct.1956, </w:t>
      </w:r>
      <w:proofErr w:type="spellStart"/>
      <w:r w:rsidRPr="00647EC6">
        <w:t>Kandlakoya</w:t>
      </w:r>
      <w:proofErr w:type="spellEnd"/>
      <w:r w:rsidRPr="00647EC6">
        <w:t xml:space="preserve"> (V),</w:t>
      </w:r>
      <w:r w:rsidRPr="00647EC6">
        <w:rPr>
          <w:spacing w:val="1"/>
        </w:rPr>
        <w:t xml:space="preserve"> </w:t>
      </w:r>
      <w:proofErr w:type="spellStart"/>
      <w:r w:rsidRPr="00647EC6">
        <w:t>Medchal</w:t>
      </w:r>
      <w:proofErr w:type="spellEnd"/>
      <w:r w:rsidRPr="00647EC6">
        <w:rPr>
          <w:spacing w:val="-2"/>
        </w:rPr>
        <w:t xml:space="preserve"> </w:t>
      </w:r>
      <w:r w:rsidRPr="00647EC6">
        <w:t>Road,</w:t>
      </w:r>
      <w:r w:rsidRPr="00647EC6">
        <w:rPr>
          <w:spacing w:val="5"/>
        </w:rPr>
        <w:t xml:space="preserve"> </w:t>
      </w:r>
      <w:r w:rsidRPr="00647EC6">
        <w:t>Hyderabad-501401.</w:t>
      </w:r>
    </w:p>
    <w:p w14:paraId="1DB163B2" w14:textId="77777777" w:rsidR="003B2134" w:rsidRPr="00647EC6" w:rsidRDefault="003B2134" w:rsidP="003B2134">
      <w:pPr>
        <w:ind w:left="4091" w:right="3643"/>
        <w:jc w:val="center"/>
        <w:rPr>
          <w:b/>
        </w:rPr>
      </w:pPr>
      <w:r w:rsidRPr="00647EC6">
        <w:rPr>
          <w:b/>
        </w:rPr>
        <w:t>2020-2024</w:t>
      </w:r>
    </w:p>
    <w:p w14:paraId="394A6EAB" w14:textId="77777777" w:rsidR="003B2134" w:rsidRPr="00647EC6" w:rsidRDefault="003B2134" w:rsidP="003B2134">
      <w:pPr>
        <w:jc w:val="center"/>
        <w:sectPr w:rsidR="003B2134" w:rsidRPr="00647EC6" w:rsidSect="001B3776">
          <w:headerReference w:type="default" r:id="rId8"/>
          <w:footerReference w:type="default" r:id="rId9"/>
          <w:pgSz w:w="12240" w:h="15840"/>
          <w:pgMar w:top="1500" w:right="1180" w:bottom="280" w:left="1720" w:header="720" w:footer="720" w:gutter="0"/>
          <w:pgNumType w:fmt="lowerRoman" w:start="1" w:chapStyle="4"/>
          <w:cols w:space="720"/>
        </w:sectPr>
      </w:pPr>
    </w:p>
    <w:p w14:paraId="77846923" w14:textId="6775DC72" w:rsidR="003B2134" w:rsidRPr="00647EC6" w:rsidDel="00CE1CEF" w:rsidRDefault="00313601" w:rsidP="003B2134">
      <w:pPr>
        <w:spacing w:before="66"/>
        <w:jc w:val="center"/>
        <w:rPr>
          <w:del w:id="3" w:author="Kathraj Saikumar" w:date="2023-04-08T22:15:00Z"/>
          <w:b/>
          <w:sz w:val="24"/>
        </w:rPr>
      </w:pPr>
      <w:r w:rsidRPr="00647EC6">
        <w:rPr>
          <w:noProof/>
        </w:rPr>
        <w:lastRenderedPageBreak/>
        <w:drawing>
          <wp:anchor distT="0" distB="0" distL="0" distR="0" simplePos="0" relativeHeight="251660288" behindDoc="0" locked="0" layoutInCell="1" allowOverlap="1" wp14:anchorId="2A828CB6" wp14:editId="5770A5E1">
            <wp:simplePos x="0" y="0"/>
            <wp:positionH relativeFrom="page">
              <wp:posOffset>3470910</wp:posOffset>
            </wp:positionH>
            <wp:positionV relativeFrom="paragraph">
              <wp:posOffset>384175</wp:posOffset>
            </wp:positionV>
            <wp:extent cx="1516601" cy="1106424"/>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516601" cy="1106424"/>
                    </a:xfrm>
                    <a:prstGeom prst="rect">
                      <a:avLst/>
                    </a:prstGeom>
                  </pic:spPr>
                </pic:pic>
              </a:graphicData>
            </a:graphic>
          </wp:anchor>
        </w:drawing>
      </w:r>
      <w:r w:rsidR="003B2134" w:rsidRPr="00647EC6">
        <w:rPr>
          <w:b/>
          <w:spacing w:val="-2"/>
          <w:sz w:val="24"/>
        </w:rPr>
        <w:t>DEPARTMENT</w:t>
      </w:r>
      <w:r w:rsidR="003B2134" w:rsidRPr="00647EC6">
        <w:rPr>
          <w:b/>
          <w:spacing w:val="-8"/>
          <w:sz w:val="24"/>
        </w:rPr>
        <w:t xml:space="preserve"> </w:t>
      </w:r>
      <w:r w:rsidR="003B2134" w:rsidRPr="00647EC6">
        <w:rPr>
          <w:b/>
          <w:spacing w:val="-1"/>
          <w:sz w:val="24"/>
        </w:rPr>
        <w:t>OF</w:t>
      </w:r>
      <w:r w:rsidR="003B2134" w:rsidRPr="00647EC6">
        <w:rPr>
          <w:b/>
          <w:spacing w:val="-9"/>
          <w:sz w:val="24"/>
        </w:rPr>
        <w:t xml:space="preserve"> </w:t>
      </w:r>
      <w:r w:rsidR="003B2134" w:rsidRPr="00647EC6">
        <w:rPr>
          <w:b/>
          <w:spacing w:val="-1"/>
          <w:sz w:val="24"/>
        </w:rPr>
        <w:t>COMPUTER</w:t>
      </w:r>
      <w:r w:rsidR="003B2134" w:rsidRPr="00647EC6">
        <w:rPr>
          <w:b/>
          <w:spacing w:val="4"/>
          <w:sz w:val="24"/>
        </w:rPr>
        <w:t xml:space="preserve"> </w:t>
      </w:r>
      <w:r w:rsidR="003B2134" w:rsidRPr="00647EC6">
        <w:rPr>
          <w:b/>
          <w:spacing w:val="-1"/>
          <w:sz w:val="24"/>
        </w:rPr>
        <w:t>SCIENCE</w:t>
      </w:r>
      <w:r w:rsidR="003B2134" w:rsidRPr="00647EC6">
        <w:rPr>
          <w:b/>
          <w:spacing w:val="-13"/>
          <w:sz w:val="24"/>
        </w:rPr>
        <w:t xml:space="preserve"> </w:t>
      </w:r>
      <w:r w:rsidR="003B2134" w:rsidRPr="00647EC6">
        <w:rPr>
          <w:b/>
          <w:spacing w:val="-1"/>
          <w:sz w:val="24"/>
        </w:rPr>
        <w:t>AND</w:t>
      </w:r>
      <w:r w:rsidR="003B2134" w:rsidRPr="00647EC6">
        <w:rPr>
          <w:b/>
          <w:spacing w:val="3"/>
          <w:sz w:val="24"/>
        </w:rPr>
        <w:t xml:space="preserve"> </w:t>
      </w:r>
      <w:r w:rsidR="003B2134" w:rsidRPr="00647EC6">
        <w:rPr>
          <w:b/>
          <w:spacing w:val="-1"/>
          <w:sz w:val="24"/>
        </w:rPr>
        <w:t>ENGINEERING (AI&amp;ML)</w:t>
      </w:r>
    </w:p>
    <w:p w14:paraId="2DC26DCF" w14:textId="59C14B62" w:rsidR="003B2134" w:rsidRPr="00647EC6" w:rsidRDefault="003B2134">
      <w:pPr>
        <w:spacing w:before="66"/>
        <w:jc w:val="center"/>
        <w:rPr>
          <w:color w:val="000000" w:themeColor="text1"/>
          <w:sz w:val="24"/>
          <w:rPrChange w:id="4" w:author="Kathraj Saikumar" w:date="2023-04-08T22:14:00Z">
            <w:rPr>
              <w:b/>
              <w:sz w:val="23"/>
            </w:rPr>
          </w:rPrChange>
        </w:rPr>
        <w:pPrChange w:id="5" w:author="Kathraj Saikumar" w:date="2023-04-08T22:15:00Z">
          <w:pPr>
            <w:pStyle w:val="BodyText"/>
            <w:spacing w:before="1"/>
          </w:pPr>
        </w:pPrChange>
      </w:pPr>
    </w:p>
    <w:p w14:paraId="16FB6F0D" w14:textId="2055EA1F" w:rsidR="003B2134" w:rsidRDefault="003B2134" w:rsidP="003B2134">
      <w:pPr>
        <w:pStyle w:val="BodyText"/>
        <w:spacing w:before="7"/>
        <w:rPr>
          <w:b/>
          <w:sz w:val="36"/>
        </w:rPr>
      </w:pPr>
    </w:p>
    <w:p w14:paraId="4B09CB67" w14:textId="77777777" w:rsidR="00313601" w:rsidRPr="00647EC6" w:rsidRDefault="00313601" w:rsidP="003B2134">
      <w:pPr>
        <w:pStyle w:val="BodyText"/>
        <w:spacing w:before="7"/>
        <w:rPr>
          <w:b/>
          <w:sz w:val="36"/>
        </w:rPr>
      </w:pPr>
    </w:p>
    <w:p w14:paraId="46DFF8D3" w14:textId="2A13E8D9" w:rsidR="003B2134" w:rsidRPr="00647EC6" w:rsidRDefault="003B2134" w:rsidP="003B2134">
      <w:pPr>
        <w:pStyle w:val="Heading4"/>
        <w:spacing w:before="0"/>
        <w:ind w:left="796" w:right="346"/>
        <w:jc w:val="center"/>
      </w:pPr>
      <w:bookmarkStart w:id="6" w:name="CERTIFICATE"/>
      <w:bookmarkEnd w:id="6"/>
      <w:r w:rsidRPr="00647EC6">
        <w:t>CERTIFICATE</w:t>
      </w:r>
    </w:p>
    <w:p w14:paraId="19598BD9" w14:textId="07926D67" w:rsidR="003B2134" w:rsidRPr="00313601" w:rsidRDefault="003B2134" w:rsidP="003B2134">
      <w:pPr>
        <w:pStyle w:val="BodyText"/>
        <w:spacing w:before="5"/>
        <w:rPr>
          <w:b/>
        </w:rPr>
      </w:pPr>
    </w:p>
    <w:p w14:paraId="1B56CB77" w14:textId="19637B84" w:rsidR="003B2134" w:rsidRPr="00313601" w:rsidRDefault="003B2134" w:rsidP="00313601">
      <w:pPr>
        <w:ind w:firstLine="709"/>
        <w:rPr>
          <w:sz w:val="24"/>
          <w:szCs w:val="24"/>
          <w:rPrChange w:id="7" w:author="Kathraj Saikumar" w:date="2023-04-08T22:23:00Z">
            <w:rPr/>
          </w:rPrChange>
        </w:rPr>
        <w:pPrChange w:id="8" w:author="Kathraj Saikumar" w:date="2023-04-08T22:14:00Z">
          <w:pPr>
            <w:spacing w:line="360" w:lineRule="auto"/>
            <w:ind w:left="709" w:right="250" w:firstLine="729"/>
            <w:jc w:val="both"/>
          </w:pPr>
        </w:pPrChange>
      </w:pPr>
      <w:r w:rsidRPr="00313601">
        <w:rPr>
          <w:sz w:val="24"/>
          <w:szCs w:val="24"/>
          <w:rPrChange w:id="9" w:author="Kathraj Saikumar" w:date="2023-04-08T22:23:00Z">
            <w:rPr/>
          </w:rPrChange>
        </w:rPr>
        <w:t xml:space="preserve">This is to certify that the project entitled </w:t>
      </w:r>
      <w:r w:rsidRPr="00313601">
        <w:rPr>
          <w:b/>
          <w:sz w:val="24"/>
          <w:szCs w:val="24"/>
          <w:rPrChange w:id="10" w:author="Kathraj Saikumar" w:date="2023-04-08T22:23:00Z">
            <w:rPr>
              <w:b/>
            </w:rPr>
          </w:rPrChange>
        </w:rPr>
        <w:t>“QR CODE BASED ATTENDANCE SYSTEM”</w:t>
      </w:r>
      <w:r w:rsidRPr="00313601">
        <w:rPr>
          <w:b/>
          <w:spacing w:val="1"/>
          <w:sz w:val="24"/>
          <w:szCs w:val="24"/>
          <w:rPrChange w:id="11" w:author="Kathraj Saikumar" w:date="2023-04-08T22:23:00Z">
            <w:rPr>
              <w:b/>
              <w:spacing w:val="1"/>
            </w:rPr>
          </w:rPrChange>
        </w:rPr>
        <w:t xml:space="preserve"> </w:t>
      </w:r>
      <w:r w:rsidRPr="00313601">
        <w:rPr>
          <w:sz w:val="24"/>
          <w:szCs w:val="24"/>
          <w:rPrChange w:id="12" w:author="Kathraj Saikumar" w:date="2023-04-08T22:23:00Z">
            <w:rPr/>
          </w:rPrChange>
        </w:rPr>
        <w:t>being</w:t>
      </w:r>
      <w:r w:rsidRPr="00313601">
        <w:rPr>
          <w:spacing w:val="1"/>
          <w:sz w:val="24"/>
          <w:szCs w:val="24"/>
          <w:rPrChange w:id="13" w:author="Kathraj Saikumar" w:date="2023-04-08T22:23:00Z">
            <w:rPr>
              <w:spacing w:val="1"/>
            </w:rPr>
          </w:rPrChange>
        </w:rPr>
        <w:t xml:space="preserve"> </w:t>
      </w:r>
      <w:r w:rsidRPr="00313601">
        <w:rPr>
          <w:sz w:val="24"/>
          <w:szCs w:val="24"/>
          <w:rPrChange w:id="14" w:author="Kathraj Saikumar" w:date="2023-04-08T22:23:00Z">
            <w:rPr/>
          </w:rPrChange>
        </w:rPr>
        <w:t>submitted</w:t>
      </w:r>
      <w:r w:rsidRPr="00313601">
        <w:rPr>
          <w:spacing w:val="1"/>
          <w:sz w:val="24"/>
          <w:szCs w:val="24"/>
          <w:rPrChange w:id="15" w:author="Kathraj Saikumar" w:date="2023-04-08T22:23:00Z">
            <w:rPr>
              <w:spacing w:val="1"/>
            </w:rPr>
          </w:rPrChange>
        </w:rPr>
        <w:t xml:space="preserve"> </w:t>
      </w:r>
      <w:r w:rsidRPr="00313601">
        <w:rPr>
          <w:sz w:val="24"/>
          <w:szCs w:val="24"/>
          <w:rPrChange w:id="16" w:author="Kathraj Saikumar" w:date="2023-04-08T22:23:00Z">
            <w:rPr/>
          </w:rPrChange>
        </w:rPr>
        <w:t>by</w:t>
      </w:r>
      <w:r w:rsidRPr="00313601">
        <w:rPr>
          <w:spacing w:val="1"/>
          <w:sz w:val="24"/>
          <w:szCs w:val="24"/>
          <w:rPrChange w:id="17" w:author="Kathraj Saikumar" w:date="2023-04-08T22:23:00Z">
            <w:rPr>
              <w:spacing w:val="1"/>
            </w:rPr>
          </w:rPrChange>
        </w:rPr>
        <w:t xml:space="preserve"> </w:t>
      </w:r>
      <w:r w:rsidRPr="00313601">
        <w:rPr>
          <w:b/>
          <w:bCs/>
          <w:spacing w:val="1"/>
          <w:sz w:val="24"/>
          <w:szCs w:val="24"/>
        </w:rPr>
        <w:t xml:space="preserve">GANGARAM </w:t>
      </w:r>
      <w:r w:rsidRPr="00313601">
        <w:rPr>
          <w:b/>
          <w:bCs/>
          <w:color w:val="000000" w:themeColor="text1"/>
          <w:sz w:val="24"/>
          <w:szCs w:val="24"/>
          <w:rPrChange w:id="18" w:author="Kathraj Saikumar" w:date="2023-04-08T22:23:00Z">
            <w:rPr>
              <w:b/>
            </w:rPr>
          </w:rPrChange>
        </w:rPr>
        <w:t>POOJITHA</w:t>
      </w:r>
      <w:proofErr w:type="gramStart"/>
      <w:r w:rsidRPr="00313601">
        <w:rPr>
          <w:b/>
          <w:sz w:val="24"/>
          <w:szCs w:val="24"/>
        </w:rPr>
        <w:t xml:space="preserve"> </w:t>
      </w:r>
      <w:r w:rsidR="00313601">
        <w:rPr>
          <w:b/>
          <w:sz w:val="24"/>
          <w:szCs w:val="24"/>
        </w:rPr>
        <w:t xml:space="preserve">  </w:t>
      </w:r>
      <w:r w:rsidRPr="00313601">
        <w:rPr>
          <w:b/>
          <w:sz w:val="24"/>
          <w:szCs w:val="24"/>
          <w:rPrChange w:id="19" w:author="Kathraj Saikumar" w:date="2023-04-08T22:23:00Z">
            <w:rPr>
              <w:b/>
            </w:rPr>
          </w:rPrChange>
        </w:rPr>
        <w:t>(</w:t>
      </w:r>
      <w:proofErr w:type="gramEnd"/>
      <w:r w:rsidRPr="00313601">
        <w:rPr>
          <w:b/>
          <w:sz w:val="24"/>
          <w:szCs w:val="24"/>
          <w:rPrChange w:id="20" w:author="Kathraj Saikumar" w:date="2023-04-08T22:23:00Z">
            <w:rPr>
              <w:b/>
            </w:rPr>
          </w:rPrChange>
        </w:rPr>
        <w:t>217R5A6605), KATHRAJ SAIKUMAR</w:t>
      </w:r>
      <w:r w:rsidR="00313601">
        <w:rPr>
          <w:b/>
          <w:sz w:val="24"/>
          <w:szCs w:val="24"/>
        </w:rPr>
        <w:t xml:space="preserve">  </w:t>
      </w:r>
      <w:r w:rsidRPr="00313601">
        <w:rPr>
          <w:b/>
          <w:sz w:val="24"/>
          <w:szCs w:val="24"/>
          <w:rPrChange w:id="21" w:author="Kathraj Saikumar" w:date="2023-04-08T22:23:00Z">
            <w:rPr>
              <w:b/>
            </w:rPr>
          </w:rPrChange>
        </w:rPr>
        <w:t xml:space="preserve"> (2175A6606)</w:t>
      </w:r>
      <w:r w:rsidR="00313601">
        <w:rPr>
          <w:b/>
          <w:sz w:val="24"/>
          <w:szCs w:val="24"/>
        </w:rPr>
        <w:t xml:space="preserve">  </w:t>
      </w:r>
      <w:r w:rsidRPr="00313601">
        <w:rPr>
          <w:b/>
          <w:sz w:val="24"/>
          <w:szCs w:val="24"/>
          <w:rPrChange w:id="22" w:author="Kathraj Saikumar" w:date="2023-04-08T22:23:00Z">
            <w:rPr>
              <w:b/>
            </w:rPr>
          </w:rPrChange>
        </w:rPr>
        <w:t xml:space="preserve">&amp; </w:t>
      </w:r>
      <w:r w:rsidR="00313601">
        <w:rPr>
          <w:b/>
          <w:sz w:val="24"/>
          <w:szCs w:val="24"/>
        </w:rPr>
        <w:t xml:space="preserve">  </w:t>
      </w:r>
      <w:ins w:id="23" w:author="Kathraj Saikumar" w:date="2023-04-08T22:22:00Z">
        <w:r w:rsidRPr="00313601">
          <w:rPr>
            <w:b/>
            <w:bCs/>
            <w:sz w:val="24"/>
            <w:szCs w:val="24"/>
            <w:rPrChange w:id="24" w:author="Kathraj Saikumar" w:date="2023-04-08T22:23:00Z">
              <w:rPr>
                <w:sz w:val="24"/>
                <w:szCs w:val="24"/>
              </w:rPr>
            </w:rPrChange>
          </w:rPr>
          <w:t>S</w:t>
        </w:r>
      </w:ins>
      <w:ins w:id="25" w:author="Kathraj Saikumar" w:date="2023-04-08T22:23:00Z">
        <w:r w:rsidRPr="00313601">
          <w:rPr>
            <w:b/>
            <w:bCs/>
            <w:sz w:val="24"/>
            <w:szCs w:val="24"/>
          </w:rPr>
          <w:t>INGA</w:t>
        </w:r>
      </w:ins>
      <w:ins w:id="26" w:author="Kathraj Saikumar" w:date="2023-04-08T22:22:00Z">
        <w:r w:rsidRPr="00313601">
          <w:rPr>
            <w:b/>
            <w:bCs/>
            <w:sz w:val="24"/>
            <w:szCs w:val="24"/>
            <w:rPrChange w:id="27" w:author="Kathraj Saikumar" w:date="2023-04-08T22:23:00Z">
              <w:rPr>
                <w:b/>
                <w:bCs/>
              </w:rPr>
            </w:rPrChange>
          </w:rPr>
          <w:t xml:space="preserve"> </w:t>
        </w:r>
      </w:ins>
      <w:r w:rsidRPr="00313601">
        <w:rPr>
          <w:b/>
          <w:bCs/>
          <w:sz w:val="24"/>
          <w:szCs w:val="24"/>
          <w:rPrChange w:id="28" w:author="Kathraj Saikumar" w:date="2023-04-08T22:23:00Z">
            <w:rPr>
              <w:b/>
              <w:bCs/>
            </w:rPr>
          </w:rPrChange>
        </w:rPr>
        <w:t>S</w:t>
      </w:r>
      <w:r w:rsidR="00313601">
        <w:rPr>
          <w:b/>
          <w:bCs/>
          <w:sz w:val="24"/>
          <w:szCs w:val="24"/>
        </w:rPr>
        <w:t>H</w:t>
      </w:r>
      <w:r w:rsidRPr="00313601">
        <w:rPr>
          <w:b/>
          <w:bCs/>
          <w:sz w:val="24"/>
          <w:szCs w:val="24"/>
          <w:rPrChange w:id="29" w:author="Kathraj Saikumar" w:date="2023-04-08T22:23:00Z">
            <w:rPr>
              <w:b/>
              <w:bCs/>
            </w:rPr>
          </w:rPrChange>
        </w:rPr>
        <w:t>RI KRISHNA</w:t>
      </w:r>
      <w:r w:rsidR="00313601">
        <w:rPr>
          <w:b/>
          <w:bCs/>
          <w:sz w:val="24"/>
          <w:szCs w:val="24"/>
        </w:rPr>
        <w:t xml:space="preserve">   </w:t>
      </w:r>
      <w:r w:rsidRPr="00313601">
        <w:rPr>
          <w:b/>
          <w:bCs/>
          <w:sz w:val="24"/>
          <w:szCs w:val="24"/>
          <w:rPrChange w:id="30" w:author="Kathraj Saikumar" w:date="2023-04-08T22:23:00Z">
            <w:rPr>
              <w:b/>
              <w:bCs/>
            </w:rPr>
          </w:rPrChange>
        </w:rPr>
        <w:t xml:space="preserve"> </w:t>
      </w:r>
      <w:r w:rsidRPr="00313601">
        <w:rPr>
          <w:b/>
          <w:sz w:val="24"/>
          <w:szCs w:val="24"/>
          <w:rPrChange w:id="31" w:author="Kathraj Saikumar" w:date="2023-04-08T22:23:00Z">
            <w:rPr>
              <w:b/>
            </w:rPr>
          </w:rPrChange>
        </w:rPr>
        <w:t>(207R1A6650)</w:t>
      </w:r>
      <w:r w:rsidRPr="00313601">
        <w:rPr>
          <w:b/>
          <w:spacing w:val="1"/>
          <w:sz w:val="24"/>
          <w:szCs w:val="24"/>
          <w:rPrChange w:id="32" w:author="Kathraj Saikumar" w:date="2023-04-08T22:23:00Z">
            <w:rPr>
              <w:b/>
              <w:spacing w:val="1"/>
            </w:rPr>
          </w:rPrChange>
        </w:rPr>
        <w:t xml:space="preserve">  </w:t>
      </w:r>
      <w:r w:rsidRPr="00313601">
        <w:rPr>
          <w:sz w:val="24"/>
          <w:szCs w:val="24"/>
          <w:rPrChange w:id="33" w:author="Kathraj Saikumar" w:date="2023-04-08T22:23:00Z">
            <w:rPr/>
          </w:rPrChange>
        </w:rPr>
        <w:t xml:space="preserve">in partial fulfillment of the requirements for the award of the degree of </w:t>
      </w:r>
      <w:proofErr w:type="spellStart"/>
      <w:r w:rsidRPr="00313601">
        <w:rPr>
          <w:sz w:val="24"/>
          <w:szCs w:val="24"/>
          <w:rPrChange w:id="34" w:author="Kathraj Saikumar" w:date="2023-04-08T22:23:00Z">
            <w:rPr/>
          </w:rPrChange>
        </w:rPr>
        <w:t>B.Tech</w:t>
      </w:r>
      <w:proofErr w:type="spellEnd"/>
      <w:r w:rsidRPr="00313601">
        <w:rPr>
          <w:sz w:val="24"/>
          <w:szCs w:val="24"/>
          <w:rPrChange w:id="35" w:author="Kathraj Saikumar" w:date="2023-04-08T22:23:00Z">
            <w:rPr/>
          </w:rPrChange>
        </w:rPr>
        <w:t xml:space="preserve"> in Computer</w:t>
      </w:r>
      <w:r w:rsidRPr="00313601">
        <w:rPr>
          <w:spacing w:val="1"/>
          <w:sz w:val="24"/>
          <w:szCs w:val="24"/>
          <w:rPrChange w:id="36" w:author="Kathraj Saikumar" w:date="2023-04-08T22:23:00Z">
            <w:rPr>
              <w:spacing w:val="1"/>
            </w:rPr>
          </w:rPrChange>
        </w:rPr>
        <w:t xml:space="preserve"> </w:t>
      </w:r>
      <w:r w:rsidRPr="00313601">
        <w:rPr>
          <w:sz w:val="24"/>
          <w:szCs w:val="24"/>
          <w:rPrChange w:id="37" w:author="Kathraj Saikumar" w:date="2023-04-08T22:23:00Z">
            <w:rPr/>
          </w:rPrChange>
        </w:rPr>
        <w:t>Science and Engineering (AI&amp;ML) to the Jawaharlal Nehru Technological University Hyderabad, is a</w:t>
      </w:r>
      <w:r w:rsidRPr="00313601">
        <w:rPr>
          <w:spacing w:val="1"/>
          <w:sz w:val="24"/>
          <w:szCs w:val="24"/>
          <w:rPrChange w:id="38" w:author="Kathraj Saikumar" w:date="2023-04-08T22:23:00Z">
            <w:rPr>
              <w:spacing w:val="1"/>
            </w:rPr>
          </w:rPrChange>
        </w:rPr>
        <w:t xml:space="preserve"> </w:t>
      </w:r>
      <w:r w:rsidRPr="00313601">
        <w:rPr>
          <w:sz w:val="24"/>
          <w:szCs w:val="24"/>
          <w:rPrChange w:id="39" w:author="Kathraj Saikumar" w:date="2023-04-08T22:23:00Z">
            <w:rPr/>
          </w:rPrChange>
        </w:rPr>
        <w:t xml:space="preserve">record of </w:t>
      </w:r>
      <w:proofErr w:type="spellStart"/>
      <w:r w:rsidRPr="00313601">
        <w:rPr>
          <w:sz w:val="24"/>
          <w:szCs w:val="24"/>
          <w:rPrChange w:id="40" w:author="Kathraj Saikumar" w:date="2023-04-08T22:23:00Z">
            <w:rPr/>
          </w:rPrChange>
        </w:rPr>
        <w:t>bonafide</w:t>
      </w:r>
      <w:proofErr w:type="spellEnd"/>
      <w:r w:rsidRPr="00313601">
        <w:rPr>
          <w:sz w:val="24"/>
          <w:szCs w:val="24"/>
          <w:rPrChange w:id="41" w:author="Kathraj Saikumar" w:date="2023-04-08T22:23:00Z">
            <w:rPr/>
          </w:rPrChange>
        </w:rPr>
        <w:t xml:space="preserve"> work carried out by them under our guidance and supervision during the</w:t>
      </w:r>
      <w:r w:rsidRPr="00313601">
        <w:rPr>
          <w:spacing w:val="1"/>
          <w:sz w:val="24"/>
          <w:szCs w:val="24"/>
          <w:rPrChange w:id="42" w:author="Kathraj Saikumar" w:date="2023-04-08T22:23:00Z">
            <w:rPr>
              <w:spacing w:val="1"/>
            </w:rPr>
          </w:rPrChange>
        </w:rPr>
        <w:t xml:space="preserve"> </w:t>
      </w:r>
      <w:r w:rsidRPr="00313601">
        <w:rPr>
          <w:sz w:val="24"/>
          <w:szCs w:val="24"/>
          <w:rPrChange w:id="43" w:author="Kathraj Saikumar" w:date="2023-04-08T22:23:00Z">
            <w:rPr/>
          </w:rPrChange>
        </w:rPr>
        <w:t>year</w:t>
      </w:r>
      <w:r w:rsidR="00313601">
        <w:rPr>
          <w:sz w:val="24"/>
          <w:szCs w:val="24"/>
        </w:rPr>
        <w:t xml:space="preserve">  </w:t>
      </w:r>
      <w:r w:rsidRPr="00313601">
        <w:rPr>
          <w:sz w:val="24"/>
          <w:szCs w:val="24"/>
          <w:rPrChange w:id="44" w:author="Kathraj Saikumar" w:date="2023-04-08T22:23:00Z">
            <w:rPr/>
          </w:rPrChange>
        </w:rPr>
        <w:t>2022-23.</w:t>
      </w:r>
    </w:p>
    <w:p w14:paraId="6BC86094" w14:textId="77777777" w:rsidR="003B2134" w:rsidRPr="00313601" w:rsidRDefault="003B2134" w:rsidP="003B2134">
      <w:pPr>
        <w:pStyle w:val="BodyText"/>
        <w:spacing w:before="4"/>
      </w:pPr>
    </w:p>
    <w:p w14:paraId="012E117E" w14:textId="77777777" w:rsidR="003B2134" w:rsidRPr="00313601" w:rsidRDefault="003B2134" w:rsidP="003B2134">
      <w:pPr>
        <w:spacing w:line="360" w:lineRule="auto"/>
        <w:ind w:left="709" w:right="281" w:firstLine="681"/>
        <w:jc w:val="both"/>
        <w:rPr>
          <w:sz w:val="24"/>
          <w:szCs w:val="24"/>
        </w:rPr>
      </w:pPr>
      <w:r w:rsidRPr="00313601">
        <w:rPr>
          <w:sz w:val="24"/>
          <w:szCs w:val="24"/>
        </w:rPr>
        <w:t>The results embodied in this thesis have not been submitted to any other University or</w:t>
      </w:r>
      <w:r w:rsidRPr="00313601">
        <w:rPr>
          <w:spacing w:val="1"/>
          <w:sz w:val="24"/>
          <w:szCs w:val="24"/>
        </w:rPr>
        <w:t xml:space="preserve"> </w:t>
      </w:r>
      <w:r w:rsidRPr="00313601">
        <w:rPr>
          <w:sz w:val="24"/>
          <w:szCs w:val="24"/>
        </w:rPr>
        <w:t>Institute</w:t>
      </w:r>
      <w:r w:rsidRPr="00313601">
        <w:rPr>
          <w:spacing w:val="-4"/>
          <w:sz w:val="24"/>
          <w:szCs w:val="24"/>
        </w:rPr>
        <w:t xml:space="preserve"> </w:t>
      </w:r>
      <w:r w:rsidRPr="00313601">
        <w:rPr>
          <w:sz w:val="24"/>
          <w:szCs w:val="24"/>
        </w:rPr>
        <w:t>for</w:t>
      </w:r>
      <w:r w:rsidRPr="00313601">
        <w:rPr>
          <w:spacing w:val="5"/>
          <w:sz w:val="24"/>
          <w:szCs w:val="24"/>
        </w:rPr>
        <w:t xml:space="preserve"> </w:t>
      </w:r>
      <w:r w:rsidRPr="00313601">
        <w:rPr>
          <w:sz w:val="24"/>
          <w:szCs w:val="24"/>
        </w:rPr>
        <w:t>the</w:t>
      </w:r>
      <w:r w:rsidRPr="00313601">
        <w:rPr>
          <w:spacing w:val="-5"/>
          <w:sz w:val="24"/>
          <w:szCs w:val="24"/>
        </w:rPr>
        <w:t xml:space="preserve"> </w:t>
      </w:r>
      <w:r w:rsidRPr="00313601">
        <w:rPr>
          <w:sz w:val="24"/>
          <w:szCs w:val="24"/>
        </w:rPr>
        <w:t>award</w:t>
      </w:r>
      <w:r w:rsidRPr="00313601">
        <w:rPr>
          <w:spacing w:val="-3"/>
          <w:sz w:val="24"/>
          <w:szCs w:val="24"/>
        </w:rPr>
        <w:t xml:space="preserve"> </w:t>
      </w:r>
      <w:r w:rsidRPr="00313601">
        <w:rPr>
          <w:sz w:val="24"/>
          <w:szCs w:val="24"/>
        </w:rPr>
        <w:t>of</w:t>
      </w:r>
      <w:r w:rsidRPr="00313601">
        <w:rPr>
          <w:spacing w:val="1"/>
          <w:sz w:val="24"/>
          <w:szCs w:val="24"/>
        </w:rPr>
        <w:t xml:space="preserve"> </w:t>
      </w:r>
      <w:r w:rsidRPr="00313601">
        <w:rPr>
          <w:sz w:val="24"/>
          <w:szCs w:val="24"/>
        </w:rPr>
        <w:t>any</w:t>
      </w:r>
      <w:r w:rsidRPr="00313601">
        <w:rPr>
          <w:spacing w:val="-3"/>
          <w:sz w:val="24"/>
          <w:szCs w:val="24"/>
        </w:rPr>
        <w:t xml:space="preserve"> </w:t>
      </w:r>
      <w:r w:rsidRPr="00313601">
        <w:rPr>
          <w:sz w:val="24"/>
          <w:szCs w:val="24"/>
        </w:rPr>
        <w:t>degree</w:t>
      </w:r>
      <w:r w:rsidRPr="00313601">
        <w:rPr>
          <w:spacing w:val="-5"/>
          <w:sz w:val="24"/>
          <w:szCs w:val="24"/>
        </w:rPr>
        <w:t xml:space="preserve"> </w:t>
      </w:r>
      <w:r w:rsidRPr="00313601">
        <w:rPr>
          <w:sz w:val="24"/>
          <w:szCs w:val="24"/>
        </w:rPr>
        <w:t>or</w:t>
      </w:r>
      <w:r w:rsidRPr="00313601">
        <w:rPr>
          <w:spacing w:val="5"/>
          <w:sz w:val="24"/>
          <w:szCs w:val="24"/>
        </w:rPr>
        <w:t xml:space="preserve"> </w:t>
      </w:r>
      <w:r w:rsidRPr="00313601">
        <w:rPr>
          <w:sz w:val="24"/>
          <w:szCs w:val="24"/>
        </w:rPr>
        <w:t>diploma.</w:t>
      </w:r>
    </w:p>
    <w:p w14:paraId="5F61CED6" w14:textId="77777777" w:rsidR="003B2134" w:rsidRPr="00647EC6" w:rsidRDefault="003B2134" w:rsidP="003B2134">
      <w:pPr>
        <w:pStyle w:val="BodyText"/>
      </w:pPr>
    </w:p>
    <w:p w14:paraId="4648CD32" w14:textId="77777777" w:rsidR="003B2134" w:rsidRPr="00647EC6" w:rsidRDefault="003B2134" w:rsidP="003B2134">
      <w:pPr>
        <w:pStyle w:val="BodyText"/>
      </w:pPr>
    </w:p>
    <w:p w14:paraId="3370F140" w14:textId="77777777" w:rsidR="00313601" w:rsidRDefault="00313601" w:rsidP="00313601">
      <w:pPr>
        <w:tabs>
          <w:tab w:val="left" w:pos="7288"/>
        </w:tabs>
        <w:spacing w:before="1"/>
        <w:rPr>
          <w:b/>
          <w:sz w:val="24"/>
        </w:rPr>
      </w:pPr>
    </w:p>
    <w:p w14:paraId="59647520" w14:textId="0568FAC7" w:rsidR="003B2134" w:rsidRPr="00313601" w:rsidRDefault="003B2134" w:rsidP="00313601">
      <w:pPr>
        <w:tabs>
          <w:tab w:val="left" w:pos="7288"/>
        </w:tabs>
        <w:spacing w:before="1"/>
        <w:rPr>
          <w:b/>
          <w:sz w:val="24"/>
          <w:szCs w:val="24"/>
        </w:rPr>
      </w:pPr>
      <w:r w:rsidRPr="00647EC6">
        <w:rPr>
          <w:b/>
          <w:sz w:val="24"/>
        </w:rPr>
        <w:t xml:space="preserve">             </w:t>
      </w:r>
      <w:r w:rsidR="00313601" w:rsidRPr="00313601">
        <w:rPr>
          <w:b/>
          <w:sz w:val="24"/>
          <w:szCs w:val="24"/>
        </w:rPr>
        <w:t>Dr.</w:t>
      </w:r>
      <w:r w:rsidR="00313601" w:rsidRPr="00313601">
        <w:rPr>
          <w:b/>
          <w:spacing w:val="-2"/>
          <w:sz w:val="24"/>
          <w:szCs w:val="24"/>
        </w:rPr>
        <w:t xml:space="preserve"> </w:t>
      </w:r>
      <w:r w:rsidR="00313601" w:rsidRPr="00313601">
        <w:rPr>
          <w:b/>
          <w:sz w:val="24"/>
          <w:szCs w:val="24"/>
        </w:rPr>
        <w:t>S Rao Chintalapudi</w:t>
      </w:r>
      <w:r w:rsidRPr="00313601">
        <w:rPr>
          <w:b/>
          <w:sz w:val="24"/>
          <w:szCs w:val="24"/>
        </w:rPr>
        <w:t xml:space="preserve">                                                  </w:t>
      </w:r>
      <w:r w:rsidR="00313601" w:rsidRPr="00313601">
        <w:rPr>
          <w:b/>
          <w:sz w:val="24"/>
          <w:szCs w:val="24"/>
        </w:rPr>
        <w:t xml:space="preserve">       </w:t>
      </w:r>
      <w:r w:rsidRPr="00313601">
        <w:rPr>
          <w:b/>
          <w:sz w:val="24"/>
          <w:szCs w:val="24"/>
        </w:rPr>
        <w:t xml:space="preserve"> Dr.</w:t>
      </w:r>
      <w:r w:rsidRPr="00313601">
        <w:rPr>
          <w:b/>
          <w:spacing w:val="-2"/>
          <w:sz w:val="24"/>
          <w:szCs w:val="24"/>
        </w:rPr>
        <w:t xml:space="preserve"> </w:t>
      </w:r>
      <w:r w:rsidRPr="00313601">
        <w:rPr>
          <w:b/>
          <w:sz w:val="24"/>
          <w:szCs w:val="24"/>
        </w:rPr>
        <w:t xml:space="preserve">S Rao </w:t>
      </w:r>
      <w:proofErr w:type="spellStart"/>
      <w:r w:rsidRPr="00313601">
        <w:rPr>
          <w:b/>
          <w:sz w:val="24"/>
          <w:szCs w:val="24"/>
        </w:rPr>
        <w:t>Chintalapudi</w:t>
      </w:r>
      <w:proofErr w:type="spellEnd"/>
    </w:p>
    <w:p w14:paraId="362A367F" w14:textId="6EDA4148" w:rsidR="00313601" w:rsidRPr="00313601" w:rsidRDefault="00313601" w:rsidP="00313601">
      <w:pPr>
        <w:spacing w:before="168"/>
        <w:ind w:right="349" w:firstLine="720"/>
        <w:rPr>
          <w:sz w:val="24"/>
          <w:szCs w:val="24"/>
          <w:lang w:val="en-IN"/>
        </w:rPr>
      </w:pPr>
      <w:r w:rsidRPr="00313601">
        <w:rPr>
          <w:sz w:val="24"/>
          <w:szCs w:val="24"/>
        </w:rPr>
        <w:t xml:space="preserve">   </w:t>
      </w:r>
      <w:r w:rsidRPr="00313601">
        <w:rPr>
          <w:sz w:val="24"/>
          <w:szCs w:val="24"/>
          <w:lang w:val="en-IN"/>
        </w:rPr>
        <w:t>HOD CSE(AI&amp;ML)</w:t>
      </w:r>
      <w:r w:rsidRPr="00313601">
        <w:rPr>
          <w:sz w:val="24"/>
          <w:szCs w:val="24"/>
          <w:lang w:val="en-IN"/>
        </w:rPr>
        <w:t xml:space="preserve">                                                                 </w:t>
      </w:r>
      <w:r w:rsidRPr="00313601">
        <w:rPr>
          <w:sz w:val="24"/>
          <w:szCs w:val="24"/>
          <w:lang w:val="en-IN"/>
        </w:rPr>
        <w:t>HOD CSE(AI&amp;ML)</w:t>
      </w:r>
    </w:p>
    <w:p w14:paraId="38BE816E" w14:textId="0A6A9078" w:rsidR="003B2134" w:rsidRPr="00313601" w:rsidRDefault="00313601" w:rsidP="003B2134">
      <w:pPr>
        <w:pStyle w:val="BodyText"/>
        <w:spacing w:line="275" w:lineRule="exact"/>
      </w:pPr>
      <w:r w:rsidRPr="00313601">
        <w:t xml:space="preserve">  </w:t>
      </w:r>
      <w:r w:rsidR="003B2134" w:rsidRPr="00313601">
        <w:t xml:space="preserve">            INTERNAL</w:t>
      </w:r>
      <w:r w:rsidR="003B2134" w:rsidRPr="00313601">
        <w:rPr>
          <w:spacing w:val="-12"/>
        </w:rPr>
        <w:t xml:space="preserve"> </w:t>
      </w:r>
      <w:r w:rsidR="003B2134" w:rsidRPr="00313601">
        <w:t>GUIDE</w:t>
      </w:r>
    </w:p>
    <w:p w14:paraId="7F783BCA" w14:textId="77777777" w:rsidR="003B2134" w:rsidRPr="00647EC6" w:rsidRDefault="003B2134" w:rsidP="003B2134">
      <w:pPr>
        <w:pStyle w:val="BodyText"/>
        <w:rPr>
          <w:sz w:val="26"/>
        </w:rPr>
      </w:pPr>
    </w:p>
    <w:p w14:paraId="429AA4A0" w14:textId="77777777" w:rsidR="003B2134" w:rsidRPr="00647EC6" w:rsidRDefault="003B2134" w:rsidP="003B2134">
      <w:pPr>
        <w:pStyle w:val="BodyText"/>
        <w:rPr>
          <w:sz w:val="26"/>
        </w:rPr>
      </w:pPr>
    </w:p>
    <w:p w14:paraId="41AA6BDC" w14:textId="77777777" w:rsidR="003B2134" w:rsidRPr="00647EC6" w:rsidRDefault="003B2134" w:rsidP="003B2134">
      <w:pPr>
        <w:pStyle w:val="BodyText"/>
        <w:rPr>
          <w:sz w:val="26"/>
        </w:rPr>
      </w:pPr>
    </w:p>
    <w:p w14:paraId="41F8B9AD" w14:textId="77777777" w:rsidR="003B2134" w:rsidRPr="00647EC6" w:rsidRDefault="003B2134" w:rsidP="003B2134">
      <w:pPr>
        <w:pStyle w:val="BodyText"/>
        <w:spacing w:before="2"/>
        <w:rPr>
          <w:sz w:val="26"/>
        </w:rPr>
      </w:pPr>
    </w:p>
    <w:p w14:paraId="7DF80B1E" w14:textId="77777777" w:rsidR="003B2134" w:rsidRPr="00647EC6" w:rsidRDefault="003B2134" w:rsidP="003B2134">
      <w:pPr>
        <w:tabs>
          <w:tab w:val="left" w:pos="6471"/>
        </w:tabs>
        <w:spacing w:line="272" w:lineRule="exact"/>
        <w:rPr>
          <w:b/>
          <w:sz w:val="23"/>
        </w:rPr>
      </w:pPr>
      <w:r w:rsidRPr="00647EC6">
        <w:rPr>
          <w:b/>
          <w:spacing w:val="-1"/>
          <w:sz w:val="23"/>
        </w:rPr>
        <w:t xml:space="preserve">             EXTERNAL</w:t>
      </w:r>
      <w:r w:rsidRPr="00647EC6">
        <w:rPr>
          <w:b/>
          <w:spacing w:val="-13"/>
          <w:sz w:val="23"/>
        </w:rPr>
        <w:t xml:space="preserve"> </w:t>
      </w:r>
      <w:r w:rsidRPr="00647EC6">
        <w:rPr>
          <w:b/>
          <w:spacing w:val="-1"/>
          <w:sz w:val="23"/>
        </w:rPr>
        <w:t>EXAMINER</w:t>
      </w:r>
    </w:p>
    <w:p w14:paraId="2FCF85F8" w14:textId="77777777" w:rsidR="003B2134" w:rsidRPr="00647EC6" w:rsidRDefault="003B2134" w:rsidP="003B2134">
      <w:pPr>
        <w:pStyle w:val="BodyText"/>
        <w:spacing w:line="272" w:lineRule="exact"/>
      </w:pPr>
    </w:p>
    <w:p w14:paraId="47534F8A" w14:textId="77777777" w:rsidR="003B2134" w:rsidRPr="00647EC6" w:rsidRDefault="003B2134" w:rsidP="003B2134">
      <w:pPr>
        <w:pStyle w:val="BodyText"/>
        <w:rPr>
          <w:sz w:val="26"/>
        </w:rPr>
      </w:pPr>
    </w:p>
    <w:p w14:paraId="621F2FCE" w14:textId="77777777" w:rsidR="003B2134" w:rsidRPr="00647EC6" w:rsidRDefault="003B2134" w:rsidP="003B2134">
      <w:pPr>
        <w:pStyle w:val="BodyText"/>
        <w:rPr>
          <w:sz w:val="26"/>
        </w:rPr>
      </w:pPr>
    </w:p>
    <w:p w14:paraId="6179E766" w14:textId="77777777" w:rsidR="003B2134" w:rsidRPr="00647EC6" w:rsidRDefault="003B2134" w:rsidP="003B2134">
      <w:pPr>
        <w:pStyle w:val="BodyText"/>
        <w:rPr>
          <w:sz w:val="26"/>
        </w:rPr>
      </w:pPr>
    </w:p>
    <w:p w14:paraId="1CAF0DAC" w14:textId="77777777" w:rsidR="003B2134" w:rsidRPr="00647EC6" w:rsidRDefault="003B2134" w:rsidP="003B2134">
      <w:pPr>
        <w:tabs>
          <w:tab w:val="left" w:pos="7244"/>
        </w:tabs>
        <w:spacing w:before="229"/>
        <w:ind w:left="709"/>
        <w:jc w:val="both"/>
        <w:rPr>
          <w:b/>
          <w:sz w:val="23"/>
        </w:rPr>
      </w:pPr>
      <w:r w:rsidRPr="00647EC6">
        <w:rPr>
          <w:b/>
          <w:sz w:val="23"/>
        </w:rPr>
        <w:t>Submitted</w:t>
      </w:r>
      <w:r w:rsidRPr="00647EC6">
        <w:rPr>
          <w:b/>
          <w:spacing w:val="-5"/>
          <w:sz w:val="23"/>
        </w:rPr>
        <w:t xml:space="preserve"> </w:t>
      </w:r>
      <w:r w:rsidRPr="00647EC6">
        <w:rPr>
          <w:b/>
          <w:sz w:val="23"/>
        </w:rPr>
        <w:t>for</w:t>
      </w:r>
      <w:r w:rsidRPr="00647EC6">
        <w:rPr>
          <w:b/>
          <w:spacing w:val="-14"/>
          <w:sz w:val="23"/>
        </w:rPr>
        <w:t xml:space="preserve"> </w:t>
      </w:r>
      <w:r w:rsidRPr="00647EC6">
        <w:rPr>
          <w:b/>
          <w:sz w:val="23"/>
        </w:rPr>
        <w:t>viva</w:t>
      </w:r>
      <w:r w:rsidRPr="00647EC6">
        <w:rPr>
          <w:b/>
          <w:spacing w:val="-7"/>
          <w:sz w:val="23"/>
        </w:rPr>
        <w:t xml:space="preserve"> </w:t>
      </w:r>
      <w:r w:rsidRPr="00647EC6">
        <w:rPr>
          <w:b/>
          <w:sz w:val="23"/>
        </w:rPr>
        <w:t>voice</w:t>
      </w:r>
      <w:r w:rsidRPr="00647EC6">
        <w:rPr>
          <w:b/>
          <w:spacing w:val="-7"/>
          <w:sz w:val="23"/>
        </w:rPr>
        <w:t xml:space="preserve"> </w:t>
      </w:r>
      <w:r w:rsidRPr="00647EC6">
        <w:rPr>
          <w:b/>
          <w:sz w:val="23"/>
        </w:rPr>
        <w:t>Examination</w:t>
      </w:r>
      <w:r w:rsidRPr="00647EC6">
        <w:rPr>
          <w:b/>
          <w:spacing w:val="-10"/>
          <w:sz w:val="23"/>
        </w:rPr>
        <w:t xml:space="preserve"> </w:t>
      </w:r>
      <w:r w:rsidRPr="00647EC6">
        <w:rPr>
          <w:b/>
          <w:sz w:val="23"/>
        </w:rPr>
        <w:t>held</w:t>
      </w:r>
      <w:r w:rsidRPr="00647EC6">
        <w:rPr>
          <w:b/>
          <w:spacing w:val="-6"/>
          <w:sz w:val="23"/>
        </w:rPr>
        <w:t xml:space="preserve"> </w:t>
      </w:r>
      <w:r w:rsidRPr="00647EC6">
        <w:rPr>
          <w:b/>
          <w:sz w:val="23"/>
        </w:rPr>
        <w:t>on</w:t>
      </w:r>
      <w:r w:rsidRPr="00647EC6">
        <w:rPr>
          <w:b/>
          <w:spacing w:val="1"/>
          <w:sz w:val="23"/>
        </w:rPr>
        <w:t xml:space="preserve"> </w:t>
      </w:r>
      <w:r w:rsidRPr="00647EC6">
        <w:rPr>
          <w:b/>
          <w:sz w:val="23"/>
          <w:u w:val="single"/>
        </w:rPr>
        <w:t xml:space="preserve"> </w:t>
      </w:r>
      <w:r w:rsidRPr="00647EC6">
        <w:rPr>
          <w:b/>
          <w:sz w:val="23"/>
          <w:u w:val="single"/>
        </w:rPr>
        <w:tab/>
      </w:r>
    </w:p>
    <w:p w14:paraId="02AC3C41" w14:textId="77777777" w:rsidR="003B2134" w:rsidRPr="00647EC6" w:rsidRDefault="003B2134" w:rsidP="003B2134">
      <w:pPr>
        <w:jc w:val="both"/>
        <w:rPr>
          <w:sz w:val="23"/>
        </w:rPr>
        <w:sectPr w:rsidR="003B2134" w:rsidRPr="00647EC6">
          <w:pgSz w:w="12240" w:h="15840"/>
          <w:pgMar w:top="1500" w:right="1180" w:bottom="280" w:left="1720" w:header="720" w:footer="720" w:gutter="0"/>
          <w:cols w:space="720"/>
        </w:sectPr>
      </w:pPr>
    </w:p>
    <w:p w14:paraId="24904901" w14:textId="77777777" w:rsidR="003B2134" w:rsidRPr="00647EC6" w:rsidRDefault="003B2134" w:rsidP="003B2134">
      <w:pPr>
        <w:pStyle w:val="Heading5"/>
        <w:spacing w:before="76"/>
        <w:ind w:left="796" w:right="353" w:firstLine="0"/>
        <w:jc w:val="center"/>
      </w:pPr>
      <w:bookmarkStart w:id="45" w:name="ACKNOWLEDGEMENT"/>
      <w:bookmarkEnd w:id="45"/>
      <w:r w:rsidRPr="00647EC6">
        <w:lastRenderedPageBreak/>
        <w:t>ACKNOWLEDGEMENT</w:t>
      </w:r>
    </w:p>
    <w:p w14:paraId="4E4D7877" w14:textId="77777777" w:rsidR="003B2134" w:rsidRPr="00647EC6" w:rsidRDefault="003B2134" w:rsidP="003B2134">
      <w:pPr>
        <w:pStyle w:val="BodyText"/>
        <w:spacing w:before="1"/>
        <w:rPr>
          <w:b/>
          <w:sz w:val="39"/>
        </w:rPr>
      </w:pPr>
    </w:p>
    <w:p w14:paraId="0D135A8E" w14:textId="77777777" w:rsidR="003B2134" w:rsidRPr="00647EC6" w:rsidRDefault="003B2134" w:rsidP="003B2134">
      <w:pPr>
        <w:spacing w:line="357" w:lineRule="auto"/>
        <w:ind w:left="848" w:right="252" w:firstLine="580"/>
        <w:jc w:val="both"/>
      </w:pPr>
      <w:r w:rsidRPr="00647EC6">
        <w:t>Apart</w:t>
      </w:r>
      <w:r w:rsidRPr="00647EC6">
        <w:rPr>
          <w:spacing w:val="1"/>
        </w:rPr>
        <w:t xml:space="preserve"> </w:t>
      </w:r>
      <w:r w:rsidRPr="00647EC6">
        <w:t>from the</w:t>
      </w:r>
      <w:r w:rsidRPr="00647EC6">
        <w:rPr>
          <w:spacing w:val="1"/>
        </w:rPr>
        <w:t xml:space="preserve"> </w:t>
      </w:r>
      <w:r w:rsidRPr="00647EC6">
        <w:t>efforts</w:t>
      </w:r>
      <w:r w:rsidRPr="00647EC6">
        <w:rPr>
          <w:spacing w:val="1"/>
        </w:rPr>
        <w:t xml:space="preserve"> </w:t>
      </w:r>
      <w:r w:rsidRPr="00647EC6">
        <w:t>of</w:t>
      </w:r>
      <w:r w:rsidRPr="00647EC6">
        <w:rPr>
          <w:spacing w:val="1"/>
        </w:rPr>
        <w:t xml:space="preserve"> </w:t>
      </w:r>
      <w:r w:rsidRPr="00647EC6">
        <w:t>us,</w:t>
      </w:r>
      <w:r w:rsidRPr="00647EC6">
        <w:rPr>
          <w:spacing w:val="1"/>
        </w:rPr>
        <w:t xml:space="preserve"> </w:t>
      </w:r>
      <w:r w:rsidRPr="00647EC6">
        <w:t>the</w:t>
      </w:r>
      <w:r w:rsidRPr="00647EC6">
        <w:rPr>
          <w:spacing w:val="1"/>
        </w:rPr>
        <w:t xml:space="preserve"> </w:t>
      </w:r>
      <w:r w:rsidRPr="00647EC6">
        <w:t>success</w:t>
      </w:r>
      <w:r w:rsidRPr="00647EC6">
        <w:rPr>
          <w:spacing w:val="1"/>
        </w:rPr>
        <w:t xml:space="preserve"> </w:t>
      </w:r>
      <w:r w:rsidRPr="00647EC6">
        <w:t>of</w:t>
      </w:r>
      <w:r w:rsidRPr="00647EC6">
        <w:rPr>
          <w:spacing w:val="1"/>
        </w:rPr>
        <w:t xml:space="preserve"> </w:t>
      </w:r>
      <w:r w:rsidRPr="00647EC6">
        <w:t>any</w:t>
      </w:r>
      <w:r w:rsidRPr="00647EC6">
        <w:rPr>
          <w:spacing w:val="1"/>
        </w:rPr>
        <w:t xml:space="preserve"> </w:t>
      </w:r>
      <w:r w:rsidRPr="00647EC6">
        <w:t>project</w:t>
      </w:r>
      <w:r w:rsidRPr="00647EC6">
        <w:rPr>
          <w:spacing w:val="1"/>
        </w:rPr>
        <w:t xml:space="preserve"> </w:t>
      </w:r>
      <w:r w:rsidRPr="00647EC6">
        <w:t>depends</w:t>
      </w:r>
      <w:r w:rsidRPr="00647EC6">
        <w:rPr>
          <w:spacing w:val="1"/>
        </w:rPr>
        <w:t xml:space="preserve"> </w:t>
      </w:r>
      <w:r w:rsidRPr="00647EC6">
        <w:t>largely</w:t>
      </w:r>
      <w:r w:rsidRPr="00647EC6">
        <w:rPr>
          <w:spacing w:val="1"/>
        </w:rPr>
        <w:t xml:space="preserve"> </w:t>
      </w:r>
      <w:r w:rsidRPr="00647EC6">
        <w:t>on</w:t>
      </w:r>
      <w:r w:rsidRPr="00647EC6">
        <w:rPr>
          <w:spacing w:val="1"/>
        </w:rPr>
        <w:t xml:space="preserve"> </w:t>
      </w:r>
      <w:r w:rsidRPr="00647EC6">
        <w:t>the</w:t>
      </w:r>
      <w:r w:rsidRPr="00647EC6">
        <w:rPr>
          <w:spacing w:val="1"/>
        </w:rPr>
        <w:t xml:space="preserve"> </w:t>
      </w:r>
      <w:r w:rsidRPr="00647EC6">
        <w:t>encouragement and guidelines</w:t>
      </w:r>
      <w:r w:rsidRPr="00647EC6">
        <w:rPr>
          <w:spacing w:val="1"/>
        </w:rPr>
        <w:t xml:space="preserve"> </w:t>
      </w:r>
      <w:r w:rsidRPr="00647EC6">
        <w:t>of many others. We take this opportunity to express</w:t>
      </w:r>
      <w:r w:rsidRPr="00647EC6">
        <w:rPr>
          <w:spacing w:val="1"/>
        </w:rPr>
        <w:t xml:space="preserve"> </w:t>
      </w:r>
      <w:r w:rsidRPr="00647EC6">
        <w:t>our</w:t>
      </w:r>
      <w:r w:rsidRPr="00647EC6">
        <w:rPr>
          <w:spacing w:val="1"/>
        </w:rPr>
        <w:t xml:space="preserve"> </w:t>
      </w:r>
      <w:r w:rsidRPr="00647EC6">
        <w:t>gratitude to the people who have been instrumental</w:t>
      </w:r>
      <w:r w:rsidRPr="00647EC6">
        <w:rPr>
          <w:spacing w:val="1"/>
        </w:rPr>
        <w:t xml:space="preserve"> </w:t>
      </w:r>
      <w:r w:rsidRPr="00647EC6">
        <w:t>in the successful completion of this</w:t>
      </w:r>
      <w:r w:rsidRPr="00647EC6">
        <w:rPr>
          <w:spacing w:val="1"/>
        </w:rPr>
        <w:t xml:space="preserve"> </w:t>
      </w:r>
      <w:r w:rsidRPr="00647EC6">
        <w:t>project.</w:t>
      </w:r>
    </w:p>
    <w:p w14:paraId="3A85AD96" w14:textId="77777777" w:rsidR="003B2134" w:rsidRPr="00647EC6" w:rsidRDefault="003B2134" w:rsidP="003B2134">
      <w:pPr>
        <w:spacing w:line="357" w:lineRule="auto"/>
        <w:ind w:left="848" w:right="253" w:firstLine="1003"/>
        <w:jc w:val="both"/>
      </w:pPr>
      <w:r w:rsidRPr="00647EC6">
        <w:t>We take this</w:t>
      </w:r>
      <w:r w:rsidRPr="00647EC6">
        <w:rPr>
          <w:spacing w:val="55"/>
        </w:rPr>
        <w:t xml:space="preserve"> </w:t>
      </w:r>
      <w:r w:rsidRPr="00647EC6">
        <w:t>opportunity to</w:t>
      </w:r>
      <w:r w:rsidRPr="00647EC6">
        <w:rPr>
          <w:spacing w:val="55"/>
        </w:rPr>
        <w:t xml:space="preserve"> </w:t>
      </w:r>
      <w:r w:rsidRPr="00647EC6">
        <w:t>express</w:t>
      </w:r>
      <w:r w:rsidRPr="00647EC6">
        <w:rPr>
          <w:spacing w:val="55"/>
        </w:rPr>
        <w:t xml:space="preserve"> </w:t>
      </w:r>
      <w:r w:rsidRPr="00647EC6">
        <w:t>my profound gratitude and deep regard to</w:t>
      </w:r>
      <w:r w:rsidRPr="00647EC6">
        <w:rPr>
          <w:spacing w:val="1"/>
        </w:rPr>
        <w:t xml:space="preserve"> </w:t>
      </w:r>
      <w:r w:rsidRPr="00647EC6">
        <w:t xml:space="preserve">my guide </w:t>
      </w:r>
      <w:r w:rsidRPr="00647EC6">
        <w:rPr>
          <w:b/>
        </w:rPr>
        <w:t xml:space="preserve">Dr. S Rao </w:t>
      </w:r>
      <w:proofErr w:type="spellStart"/>
      <w:r w:rsidRPr="00647EC6">
        <w:rPr>
          <w:b/>
        </w:rPr>
        <w:t>Chintalapudi</w:t>
      </w:r>
      <w:proofErr w:type="spellEnd"/>
      <w:r w:rsidRPr="00647EC6">
        <w:rPr>
          <w:b/>
        </w:rPr>
        <w:t xml:space="preserve">, </w:t>
      </w:r>
      <w:r w:rsidRPr="00647EC6">
        <w:t>Associate Professor</w:t>
      </w:r>
      <w:r w:rsidRPr="00647EC6">
        <w:rPr>
          <w:spacing w:val="55"/>
        </w:rPr>
        <w:t xml:space="preserve"> </w:t>
      </w:r>
      <w:r w:rsidRPr="00647EC6">
        <w:t>for his exemplary guidance,</w:t>
      </w:r>
      <w:r w:rsidRPr="00647EC6">
        <w:rPr>
          <w:spacing w:val="55"/>
        </w:rPr>
        <w:t xml:space="preserve"> </w:t>
      </w:r>
      <w:r w:rsidRPr="00647EC6">
        <w:t>monitoring</w:t>
      </w:r>
      <w:r w:rsidRPr="00647EC6">
        <w:rPr>
          <w:spacing w:val="1"/>
        </w:rPr>
        <w:t xml:space="preserve"> </w:t>
      </w:r>
      <w:r w:rsidRPr="00647EC6">
        <w:t>and</w:t>
      </w:r>
      <w:r w:rsidRPr="00647EC6">
        <w:rPr>
          <w:spacing w:val="1"/>
        </w:rPr>
        <w:t xml:space="preserve"> </w:t>
      </w:r>
      <w:r w:rsidRPr="00647EC6">
        <w:t>constant</w:t>
      </w:r>
      <w:r w:rsidRPr="00647EC6">
        <w:rPr>
          <w:spacing w:val="1"/>
        </w:rPr>
        <w:t xml:space="preserve"> </w:t>
      </w:r>
      <w:r w:rsidRPr="00647EC6">
        <w:t>encouragement</w:t>
      </w:r>
      <w:r w:rsidRPr="00647EC6">
        <w:rPr>
          <w:spacing w:val="1"/>
        </w:rPr>
        <w:t xml:space="preserve"> </w:t>
      </w:r>
      <w:r w:rsidRPr="00647EC6">
        <w:t>throughout</w:t>
      </w:r>
      <w:r w:rsidRPr="00647EC6">
        <w:rPr>
          <w:spacing w:val="56"/>
        </w:rPr>
        <w:t xml:space="preserve"> </w:t>
      </w:r>
      <w:r w:rsidRPr="00647EC6">
        <w:t>the</w:t>
      </w:r>
      <w:r w:rsidRPr="00647EC6">
        <w:rPr>
          <w:spacing w:val="56"/>
        </w:rPr>
        <w:t xml:space="preserve"> </w:t>
      </w:r>
      <w:r w:rsidRPr="00647EC6">
        <w:t>project</w:t>
      </w:r>
      <w:r w:rsidRPr="00647EC6">
        <w:rPr>
          <w:spacing w:val="56"/>
        </w:rPr>
        <w:t xml:space="preserve"> </w:t>
      </w:r>
      <w:r w:rsidRPr="00647EC6">
        <w:t>work.</w:t>
      </w:r>
      <w:r w:rsidRPr="00647EC6">
        <w:rPr>
          <w:spacing w:val="56"/>
        </w:rPr>
        <w:t xml:space="preserve"> </w:t>
      </w:r>
      <w:r w:rsidRPr="00647EC6">
        <w:t>The</w:t>
      </w:r>
      <w:r w:rsidRPr="00647EC6">
        <w:rPr>
          <w:spacing w:val="56"/>
        </w:rPr>
        <w:t xml:space="preserve"> </w:t>
      </w:r>
      <w:r w:rsidRPr="00647EC6">
        <w:t>blessing,</w:t>
      </w:r>
      <w:r w:rsidRPr="00647EC6">
        <w:rPr>
          <w:spacing w:val="55"/>
        </w:rPr>
        <w:t xml:space="preserve"> </w:t>
      </w:r>
      <w:r w:rsidRPr="00647EC6">
        <w:t>help</w:t>
      </w:r>
      <w:r w:rsidRPr="00647EC6">
        <w:rPr>
          <w:spacing w:val="56"/>
        </w:rPr>
        <w:t xml:space="preserve"> </w:t>
      </w:r>
      <w:r w:rsidRPr="00647EC6">
        <w:t>and</w:t>
      </w:r>
      <w:r w:rsidRPr="00647EC6">
        <w:rPr>
          <w:spacing w:val="1"/>
        </w:rPr>
        <w:t xml:space="preserve"> </w:t>
      </w:r>
      <w:r w:rsidRPr="00647EC6">
        <w:t>guidance given by him shall carry us a long way in the journey of life on which we are about</w:t>
      </w:r>
      <w:r w:rsidRPr="00647EC6">
        <w:rPr>
          <w:spacing w:val="1"/>
        </w:rPr>
        <w:t xml:space="preserve"> </w:t>
      </w:r>
      <w:r w:rsidRPr="00647EC6">
        <w:t>to</w:t>
      </w:r>
      <w:r w:rsidRPr="00647EC6">
        <w:rPr>
          <w:spacing w:val="-4"/>
        </w:rPr>
        <w:t xml:space="preserve"> </w:t>
      </w:r>
      <w:r w:rsidRPr="00647EC6">
        <w:t>embark.</w:t>
      </w:r>
    </w:p>
    <w:p w14:paraId="35612F94" w14:textId="77777777" w:rsidR="003B2134" w:rsidRPr="00647EC6" w:rsidRDefault="003B2134" w:rsidP="003B2134">
      <w:pPr>
        <w:spacing w:line="357" w:lineRule="auto"/>
        <w:ind w:left="848" w:right="252" w:firstLine="1003"/>
        <w:jc w:val="both"/>
      </w:pPr>
      <w:r w:rsidRPr="00647EC6">
        <w:t>We also</w:t>
      </w:r>
      <w:r w:rsidRPr="00647EC6">
        <w:rPr>
          <w:spacing w:val="1"/>
        </w:rPr>
        <w:t xml:space="preserve"> </w:t>
      </w:r>
      <w:r w:rsidRPr="00647EC6">
        <w:t>take</w:t>
      </w:r>
      <w:r w:rsidRPr="00647EC6">
        <w:rPr>
          <w:spacing w:val="1"/>
        </w:rPr>
        <w:t xml:space="preserve"> </w:t>
      </w:r>
      <w:r w:rsidRPr="00647EC6">
        <w:t>this</w:t>
      </w:r>
      <w:r w:rsidRPr="00647EC6">
        <w:rPr>
          <w:spacing w:val="1"/>
        </w:rPr>
        <w:t xml:space="preserve"> </w:t>
      </w:r>
      <w:r w:rsidRPr="00647EC6">
        <w:t>opportunity</w:t>
      </w:r>
      <w:r w:rsidRPr="00647EC6">
        <w:rPr>
          <w:spacing w:val="1"/>
        </w:rPr>
        <w:t xml:space="preserve"> </w:t>
      </w:r>
      <w:r w:rsidRPr="00647EC6">
        <w:t>to</w:t>
      </w:r>
      <w:r w:rsidRPr="00647EC6">
        <w:rPr>
          <w:spacing w:val="1"/>
        </w:rPr>
        <w:t xml:space="preserve"> </w:t>
      </w:r>
      <w:r w:rsidRPr="00647EC6">
        <w:t>express</w:t>
      </w:r>
      <w:r w:rsidRPr="00647EC6">
        <w:rPr>
          <w:spacing w:val="1"/>
        </w:rPr>
        <w:t xml:space="preserve"> </w:t>
      </w:r>
      <w:r w:rsidRPr="00647EC6">
        <w:t>a</w:t>
      </w:r>
      <w:r w:rsidRPr="00647EC6">
        <w:rPr>
          <w:spacing w:val="55"/>
        </w:rPr>
        <w:t xml:space="preserve"> </w:t>
      </w:r>
      <w:r w:rsidRPr="00647EC6">
        <w:t>deep</w:t>
      </w:r>
      <w:r w:rsidRPr="00647EC6">
        <w:rPr>
          <w:spacing w:val="55"/>
        </w:rPr>
        <w:t xml:space="preserve"> </w:t>
      </w:r>
      <w:r w:rsidRPr="00647EC6">
        <w:t>sense</w:t>
      </w:r>
      <w:r w:rsidRPr="00647EC6">
        <w:rPr>
          <w:spacing w:val="55"/>
        </w:rPr>
        <w:t xml:space="preserve"> </w:t>
      </w:r>
      <w:r w:rsidRPr="00647EC6">
        <w:t>of</w:t>
      </w:r>
      <w:r w:rsidRPr="00647EC6">
        <w:rPr>
          <w:spacing w:val="55"/>
        </w:rPr>
        <w:t xml:space="preserve"> </w:t>
      </w:r>
      <w:r w:rsidRPr="00647EC6">
        <w:t>gratitude</w:t>
      </w:r>
      <w:r w:rsidRPr="00647EC6">
        <w:rPr>
          <w:spacing w:val="55"/>
        </w:rPr>
        <w:t xml:space="preserve"> </w:t>
      </w:r>
      <w:r w:rsidRPr="00647EC6">
        <w:t>to</w:t>
      </w:r>
      <w:r w:rsidRPr="00647EC6">
        <w:rPr>
          <w:spacing w:val="55"/>
        </w:rPr>
        <w:t xml:space="preserve"> </w:t>
      </w:r>
      <w:r w:rsidRPr="00647EC6">
        <w:t>the</w:t>
      </w:r>
      <w:r w:rsidRPr="00647EC6">
        <w:rPr>
          <w:spacing w:val="1"/>
        </w:rPr>
        <w:t xml:space="preserve"> </w:t>
      </w:r>
      <w:r w:rsidRPr="00647EC6">
        <w:t>Project</w:t>
      </w:r>
      <w:r w:rsidRPr="00647EC6">
        <w:rPr>
          <w:spacing w:val="1"/>
        </w:rPr>
        <w:t xml:space="preserve"> </w:t>
      </w:r>
      <w:r w:rsidRPr="00647EC6">
        <w:t>Review</w:t>
      </w:r>
      <w:r w:rsidRPr="00647EC6">
        <w:rPr>
          <w:spacing w:val="1"/>
        </w:rPr>
        <w:t xml:space="preserve"> </w:t>
      </w:r>
      <w:r w:rsidRPr="00647EC6">
        <w:t>Committee</w:t>
      </w:r>
      <w:r w:rsidRPr="00647EC6">
        <w:rPr>
          <w:spacing w:val="1"/>
        </w:rPr>
        <w:t xml:space="preserve"> </w:t>
      </w:r>
      <w:r w:rsidRPr="00647EC6">
        <w:t>(PRC)</w:t>
      </w:r>
      <w:r w:rsidRPr="00647EC6">
        <w:rPr>
          <w:spacing w:val="1"/>
        </w:rPr>
        <w:t xml:space="preserve"> </w:t>
      </w:r>
      <w:r w:rsidRPr="00647EC6">
        <w:rPr>
          <w:b/>
        </w:rPr>
        <w:t>Dr. G.</w:t>
      </w:r>
      <w:r w:rsidRPr="00647EC6">
        <w:rPr>
          <w:b/>
          <w:spacing w:val="1"/>
        </w:rPr>
        <w:t xml:space="preserve"> </w:t>
      </w:r>
      <w:proofErr w:type="spellStart"/>
      <w:r w:rsidRPr="00647EC6">
        <w:rPr>
          <w:b/>
        </w:rPr>
        <w:t>Vinoda</w:t>
      </w:r>
      <w:proofErr w:type="spellEnd"/>
      <w:r w:rsidRPr="00647EC6">
        <w:rPr>
          <w:b/>
        </w:rPr>
        <w:t xml:space="preserve"> Reddy,</w:t>
      </w:r>
      <w:r w:rsidRPr="00647EC6">
        <w:rPr>
          <w:b/>
          <w:spacing w:val="1"/>
        </w:rPr>
        <w:t xml:space="preserve"> </w:t>
      </w:r>
      <w:r w:rsidRPr="00647EC6">
        <w:rPr>
          <w:b/>
        </w:rPr>
        <w:t>Dr.</w:t>
      </w:r>
      <w:r w:rsidRPr="00647EC6">
        <w:rPr>
          <w:b/>
          <w:spacing w:val="1"/>
        </w:rPr>
        <w:t xml:space="preserve"> </w:t>
      </w:r>
      <w:r w:rsidRPr="00647EC6">
        <w:rPr>
          <w:b/>
        </w:rPr>
        <w:t>K.</w:t>
      </w:r>
      <w:r w:rsidRPr="00647EC6">
        <w:rPr>
          <w:b/>
          <w:spacing w:val="55"/>
        </w:rPr>
        <w:t xml:space="preserve"> </w:t>
      </w:r>
      <w:r w:rsidRPr="00647EC6">
        <w:rPr>
          <w:b/>
        </w:rPr>
        <w:t xml:space="preserve">Mahesh, Md. </w:t>
      </w:r>
      <w:proofErr w:type="spellStart"/>
      <w:r w:rsidRPr="00647EC6">
        <w:rPr>
          <w:b/>
        </w:rPr>
        <w:t>Hafeena</w:t>
      </w:r>
      <w:proofErr w:type="spellEnd"/>
      <w:r w:rsidRPr="00647EC6">
        <w:rPr>
          <w:b/>
          <w:spacing w:val="1"/>
        </w:rPr>
        <w:t xml:space="preserve"> </w:t>
      </w:r>
      <w:r w:rsidRPr="00647EC6">
        <w:rPr>
          <w:b/>
        </w:rPr>
        <w:t>&amp;</w:t>
      </w:r>
      <w:r w:rsidRPr="00647EC6">
        <w:rPr>
          <w:b/>
          <w:spacing w:val="1"/>
        </w:rPr>
        <w:t xml:space="preserve"> </w:t>
      </w:r>
      <w:r w:rsidRPr="00647EC6">
        <w:rPr>
          <w:b/>
        </w:rPr>
        <w:t>D. Babu Rao</w:t>
      </w:r>
      <w:r w:rsidRPr="00647EC6">
        <w:rPr>
          <w:b/>
          <w:spacing w:val="1"/>
        </w:rPr>
        <w:t xml:space="preserve"> </w:t>
      </w:r>
      <w:r w:rsidRPr="00647EC6">
        <w:t>for</w:t>
      </w:r>
      <w:r w:rsidRPr="00647EC6">
        <w:rPr>
          <w:spacing w:val="1"/>
        </w:rPr>
        <w:t xml:space="preserve"> </w:t>
      </w:r>
      <w:r w:rsidRPr="00647EC6">
        <w:t>their</w:t>
      </w:r>
      <w:r w:rsidRPr="00647EC6">
        <w:rPr>
          <w:spacing w:val="1"/>
        </w:rPr>
        <w:t xml:space="preserve"> </w:t>
      </w:r>
      <w:r w:rsidRPr="00647EC6">
        <w:t>cordial</w:t>
      </w:r>
      <w:r w:rsidRPr="00647EC6">
        <w:rPr>
          <w:spacing w:val="1"/>
        </w:rPr>
        <w:t xml:space="preserve"> </w:t>
      </w:r>
      <w:r w:rsidRPr="00647EC6">
        <w:t>support,</w:t>
      </w:r>
      <w:r w:rsidRPr="00647EC6">
        <w:rPr>
          <w:spacing w:val="1"/>
        </w:rPr>
        <w:t xml:space="preserve"> </w:t>
      </w:r>
      <w:r w:rsidRPr="00647EC6">
        <w:t>valuable information</w:t>
      </w:r>
      <w:r w:rsidRPr="00647EC6">
        <w:rPr>
          <w:spacing w:val="1"/>
        </w:rPr>
        <w:t xml:space="preserve"> </w:t>
      </w:r>
      <w:r w:rsidRPr="00647EC6">
        <w:t>and</w:t>
      </w:r>
      <w:r w:rsidRPr="00647EC6">
        <w:rPr>
          <w:spacing w:val="1"/>
        </w:rPr>
        <w:t xml:space="preserve"> </w:t>
      </w:r>
      <w:r w:rsidRPr="00647EC6">
        <w:t>guidance,</w:t>
      </w:r>
      <w:r w:rsidRPr="00647EC6">
        <w:rPr>
          <w:spacing w:val="3"/>
        </w:rPr>
        <w:t xml:space="preserve"> </w:t>
      </w:r>
      <w:r w:rsidRPr="00647EC6">
        <w:t>which</w:t>
      </w:r>
      <w:r w:rsidRPr="00647EC6">
        <w:rPr>
          <w:spacing w:val="1"/>
        </w:rPr>
        <w:t xml:space="preserve"> </w:t>
      </w:r>
      <w:r w:rsidRPr="00647EC6">
        <w:t>helped</w:t>
      </w:r>
      <w:r w:rsidRPr="00647EC6">
        <w:rPr>
          <w:spacing w:val="-4"/>
        </w:rPr>
        <w:t xml:space="preserve"> </w:t>
      </w:r>
      <w:r w:rsidRPr="00647EC6">
        <w:t>us</w:t>
      </w:r>
      <w:r w:rsidRPr="00647EC6">
        <w:rPr>
          <w:spacing w:val="1"/>
        </w:rPr>
        <w:t xml:space="preserve"> </w:t>
      </w:r>
      <w:r w:rsidRPr="00647EC6">
        <w:t>in</w:t>
      </w:r>
      <w:r w:rsidRPr="00647EC6">
        <w:rPr>
          <w:spacing w:val="-4"/>
        </w:rPr>
        <w:t xml:space="preserve"> </w:t>
      </w:r>
      <w:r w:rsidRPr="00647EC6">
        <w:t>completing</w:t>
      </w:r>
      <w:r w:rsidRPr="00647EC6">
        <w:rPr>
          <w:spacing w:val="-3"/>
        </w:rPr>
        <w:t xml:space="preserve"> </w:t>
      </w:r>
      <w:r w:rsidRPr="00647EC6">
        <w:t>this</w:t>
      </w:r>
      <w:r w:rsidRPr="00647EC6">
        <w:rPr>
          <w:spacing w:val="7"/>
        </w:rPr>
        <w:t xml:space="preserve"> </w:t>
      </w:r>
      <w:r w:rsidRPr="00647EC6">
        <w:t>task</w:t>
      </w:r>
      <w:r w:rsidRPr="00647EC6">
        <w:rPr>
          <w:spacing w:val="-3"/>
        </w:rPr>
        <w:t xml:space="preserve"> </w:t>
      </w:r>
      <w:r w:rsidRPr="00647EC6">
        <w:t>through</w:t>
      </w:r>
      <w:r w:rsidRPr="00647EC6">
        <w:rPr>
          <w:spacing w:val="-3"/>
        </w:rPr>
        <w:t xml:space="preserve"> </w:t>
      </w:r>
      <w:r w:rsidRPr="00647EC6">
        <w:t>various</w:t>
      </w:r>
      <w:r w:rsidRPr="00647EC6">
        <w:rPr>
          <w:spacing w:val="3"/>
        </w:rPr>
        <w:t xml:space="preserve"> </w:t>
      </w:r>
      <w:r w:rsidRPr="00647EC6">
        <w:t>stages.</w:t>
      </w:r>
    </w:p>
    <w:p w14:paraId="6C6B23AB" w14:textId="77777777" w:rsidR="003B2134" w:rsidRPr="00647EC6" w:rsidRDefault="003B2134" w:rsidP="003B2134">
      <w:pPr>
        <w:spacing w:line="355" w:lineRule="auto"/>
        <w:ind w:left="848" w:right="259" w:firstLine="1003"/>
        <w:jc w:val="both"/>
      </w:pPr>
      <w:r w:rsidRPr="00647EC6">
        <w:t xml:space="preserve">We are also thankful to </w:t>
      </w:r>
      <w:r w:rsidRPr="00647EC6">
        <w:rPr>
          <w:b/>
        </w:rPr>
        <w:t xml:space="preserve">Dr. S Rao </w:t>
      </w:r>
      <w:proofErr w:type="spellStart"/>
      <w:r w:rsidRPr="00647EC6">
        <w:rPr>
          <w:b/>
        </w:rPr>
        <w:t>Chintalapudi</w:t>
      </w:r>
      <w:proofErr w:type="spellEnd"/>
      <w:r w:rsidRPr="00647EC6">
        <w:rPr>
          <w:b/>
        </w:rPr>
        <w:t xml:space="preserve">, </w:t>
      </w:r>
      <w:r w:rsidRPr="00647EC6">
        <w:t>Head, Department of Computer</w:t>
      </w:r>
      <w:r w:rsidRPr="00647EC6">
        <w:rPr>
          <w:spacing w:val="1"/>
        </w:rPr>
        <w:t xml:space="preserve"> </w:t>
      </w:r>
      <w:r w:rsidRPr="00647EC6">
        <w:t>Science</w:t>
      </w:r>
      <w:r w:rsidRPr="00647EC6">
        <w:rPr>
          <w:spacing w:val="1"/>
        </w:rPr>
        <w:t xml:space="preserve"> </w:t>
      </w:r>
      <w:r w:rsidRPr="00647EC6">
        <w:t>and</w:t>
      </w:r>
      <w:r w:rsidRPr="00647EC6">
        <w:rPr>
          <w:spacing w:val="1"/>
        </w:rPr>
        <w:t xml:space="preserve"> </w:t>
      </w:r>
      <w:r w:rsidRPr="00647EC6">
        <w:t>Engineering (AI&amp;ML)</w:t>
      </w:r>
      <w:r w:rsidRPr="00647EC6">
        <w:rPr>
          <w:spacing w:val="1"/>
        </w:rPr>
        <w:t xml:space="preserve"> </w:t>
      </w:r>
      <w:r w:rsidRPr="00647EC6">
        <w:t>for</w:t>
      </w:r>
      <w:r w:rsidRPr="00647EC6">
        <w:rPr>
          <w:spacing w:val="1"/>
        </w:rPr>
        <w:t xml:space="preserve"> </w:t>
      </w:r>
      <w:r w:rsidRPr="00647EC6">
        <w:t>providing</w:t>
      </w:r>
      <w:r w:rsidRPr="00647EC6">
        <w:rPr>
          <w:spacing w:val="1"/>
        </w:rPr>
        <w:t xml:space="preserve"> </w:t>
      </w:r>
      <w:r w:rsidRPr="00647EC6">
        <w:t>encouragement</w:t>
      </w:r>
      <w:r w:rsidRPr="00647EC6">
        <w:rPr>
          <w:spacing w:val="1"/>
        </w:rPr>
        <w:t xml:space="preserve"> </w:t>
      </w:r>
      <w:r w:rsidRPr="00647EC6">
        <w:t>and</w:t>
      </w:r>
      <w:r w:rsidRPr="00647EC6">
        <w:rPr>
          <w:spacing w:val="1"/>
        </w:rPr>
        <w:t xml:space="preserve"> </w:t>
      </w:r>
      <w:r w:rsidRPr="00647EC6">
        <w:t>support</w:t>
      </w:r>
      <w:r w:rsidRPr="00647EC6">
        <w:rPr>
          <w:spacing w:val="1"/>
        </w:rPr>
        <w:t xml:space="preserve"> </w:t>
      </w:r>
      <w:r w:rsidRPr="00647EC6">
        <w:t>for</w:t>
      </w:r>
      <w:r w:rsidRPr="00647EC6">
        <w:rPr>
          <w:spacing w:val="1"/>
        </w:rPr>
        <w:t xml:space="preserve"> </w:t>
      </w:r>
      <w:r w:rsidRPr="00647EC6">
        <w:t>completing</w:t>
      </w:r>
      <w:r w:rsidRPr="00647EC6">
        <w:rPr>
          <w:spacing w:val="1"/>
        </w:rPr>
        <w:t xml:space="preserve"> </w:t>
      </w:r>
      <w:r w:rsidRPr="00647EC6">
        <w:t>this</w:t>
      </w:r>
      <w:r w:rsidRPr="00647EC6">
        <w:rPr>
          <w:spacing w:val="1"/>
        </w:rPr>
        <w:t xml:space="preserve"> </w:t>
      </w:r>
      <w:r w:rsidRPr="00647EC6">
        <w:t>project</w:t>
      </w:r>
      <w:r w:rsidRPr="00647EC6">
        <w:rPr>
          <w:spacing w:val="3"/>
        </w:rPr>
        <w:t xml:space="preserve"> </w:t>
      </w:r>
      <w:r w:rsidRPr="00647EC6">
        <w:t>successfully.</w:t>
      </w:r>
    </w:p>
    <w:p w14:paraId="65444E54" w14:textId="77777777" w:rsidR="003B2134" w:rsidRPr="00647EC6" w:rsidRDefault="003B2134" w:rsidP="003B2134">
      <w:pPr>
        <w:spacing w:line="355" w:lineRule="auto"/>
        <w:ind w:left="848" w:right="266" w:firstLine="1003"/>
        <w:jc w:val="both"/>
      </w:pPr>
      <w:r w:rsidRPr="00647EC6">
        <w:t xml:space="preserve">We are obliged to </w:t>
      </w:r>
      <w:r w:rsidRPr="00647EC6">
        <w:rPr>
          <w:b/>
        </w:rPr>
        <w:t xml:space="preserve">Dr. A. Raji Reddy, </w:t>
      </w:r>
      <w:r w:rsidRPr="00647EC6">
        <w:t>Director for being cooperative throughout</w:t>
      </w:r>
      <w:r w:rsidRPr="00647EC6">
        <w:rPr>
          <w:spacing w:val="1"/>
        </w:rPr>
        <w:t xml:space="preserve"> </w:t>
      </w:r>
      <w:r w:rsidRPr="00647EC6">
        <w:t xml:space="preserve">the course of this project. We also express our sincere gratitude to Sri. </w:t>
      </w:r>
      <w:r w:rsidRPr="00647EC6">
        <w:rPr>
          <w:b/>
        </w:rPr>
        <w:t>Ch. Gopal Reddy,</w:t>
      </w:r>
      <w:r w:rsidRPr="00647EC6">
        <w:rPr>
          <w:b/>
          <w:spacing w:val="1"/>
        </w:rPr>
        <w:t xml:space="preserve"> </w:t>
      </w:r>
      <w:r w:rsidRPr="00647EC6">
        <w:t>Chairman for</w:t>
      </w:r>
      <w:r w:rsidRPr="00647EC6">
        <w:rPr>
          <w:spacing w:val="1"/>
        </w:rPr>
        <w:t xml:space="preserve"> </w:t>
      </w:r>
      <w:r w:rsidRPr="00647EC6">
        <w:t>providing excellent infrastructure and a nice atmosphere throughout the course</w:t>
      </w:r>
      <w:r w:rsidRPr="00647EC6">
        <w:rPr>
          <w:spacing w:val="-52"/>
        </w:rPr>
        <w:t xml:space="preserve"> </w:t>
      </w:r>
      <w:r w:rsidRPr="00647EC6">
        <w:t>of this</w:t>
      </w:r>
      <w:r w:rsidRPr="00647EC6">
        <w:rPr>
          <w:spacing w:val="3"/>
        </w:rPr>
        <w:t xml:space="preserve"> </w:t>
      </w:r>
      <w:r w:rsidRPr="00647EC6">
        <w:t>project.</w:t>
      </w:r>
    </w:p>
    <w:p w14:paraId="087DEC6C" w14:textId="77777777" w:rsidR="003B2134" w:rsidRPr="00647EC6" w:rsidRDefault="003B2134" w:rsidP="003B2134">
      <w:pPr>
        <w:spacing w:line="355" w:lineRule="auto"/>
        <w:ind w:left="848" w:right="265" w:firstLine="1003"/>
        <w:jc w:val="both"/>
      </w:pPr>
      <w:r w:rsidRPr="00647EC6">
        <w:t xml:space="preserve">The guidance and support received from all the members of </w:t>
      </w:r>
      <w:r w:rsidRPr="00647EC6">
        <w:rPr>
          <w:b/>
        </w:rPr>
        <w:t>CMR Technical</w:t>
      </w:r>
      <w:r w:rsidRPr="00647EC6">
        <w:rPr>
          <w:b/>
          <w:spacing w:val="1"/>
        </w:rPr>
        <w:t xml:space="preserve"> </w:t>
      </w:r>
      <w:r w:rsidRPr="00647EC6">
        <w:rPr>
          <w:b/>
        </w:rPr>
        <w:t xml:space="preserve">Campus </w:t>
      </w:r>
      <w:r w:rsidRPr="00647EC6">
        <w:t>who contributed to the completion of the project. We are grateful for their constant</w:t>
      </w:r>
      <w:r w:rsidRPr="00647EC6">
        <w:rPr>
          <w:spacing w:val="1"/>
        </w:rPr>
        <w:t xml:space="preserve"> </w:t>
      </w:r>
      <w:r w:rsidRPr="00647EC6">
        <w:t>support</w:t>
      </w:r>
      <w:r w:rsidRPr="00647EC6">
        <w:rPr>
          <w:spacing w:val="-7"/>
        </w:rPr>
        <w:t xml:space="preserve"> </w:t>
      </w:r>
      <w:r w:rsidRPr="00647EC6">
        <w:t>and</w:t>
      </w:r>
      <w:r w:rsidRPr="00647EC6">
        <w:rPr>
          <w:spacing w:val="-3"/>
        </w:rPr>
        <w:t xml:space="preserve"> </w:t>
      </w:r>
      <w:r w:rsidRPr="00647EC6">
        <w:t>help.</w:t>
      </w:r>
    </w:p>
    <w:p w14:paraId="61E3A108" w14:textId="77777777" w:rsidR="003B2134" w:rsidRPr="00647EC6" w:rsidRDefault="003B2134" w:rsidP="003B2134">
      <w:pPr>
        <w:spacing w:line="355" w:lineRule="auto"/>
        <w:ind w:left="848" w:right="249" w:firstLine="1003"/>
        <w:jc w:val="both"/>
      </w:pPr>
      <w:r w:rsidRPr="00647EC6">
        <w:t>Finally, we would like to take this</w:t>
      </w:r>
      <w:r w:rsidRPr="00647EC6">
        <w:rPr>
          <w:spacing w:val="1"/>
        </w:rPr>
        <w:t xml:space="preserve"> </w:t>
      </w:r>
      <w:r w:rsidRPr="00647EC6">
        <w:t>opportunity to thank our family for their</w:t>
      </w:r>
      <w:r w:rsidRPr="00647EC6">
        <w:rPr>
          <w:spacing w:val="1"/>
        </w:rPr>
        <w:t xml:space="preserve"> </w:t>
      </w:r>
      <w:r w:rsidRPr="00647EC6">
        <w:t>constant</w:t>
      </w:r>
      <w:r w:rsidRPr="00647EC6">
        <w:rPr>
          <w:spacing w:val="1"/>
        </w:rPr>
        <w:t xml:space="preserve"> </w:t>
      </w:r>
      <w:r w:rsidRPr="00647EC6">
        <w:t>encouragement,</w:t>
      </w:r>
      <w:r w:rsidRPr="00647EC6">
        <w:rPr>
          <w:spacing w:val="1"/>
        </w:rPr>
        <w:t xml:space="preserve"> </w:t>
      </w:r>
      <w:r w:rsidRPr="00647EC6">
        <w:t>without</w:t>
      </w:r>
      <w:r w:rsidRPr="00647EC6">
        <w:rPr>
          <w:spacing w:val="1"/>
        </w:rPr>
        <w:t xml:space="preserve"> </w:t>
      </w:r>
      <w:r w:rsidRPr="00647EC6">
        <w:t>which</w:t>
      </w:r>
      <w:r w:rsidRPr="00647EC6">
        <w:rPr>
          <w:spacing w:val="1"/>
        </w:rPr>
        <w:t xml:space="preserve"> </w:t>
      </w:r>
      <w:r w:rsidRPr="00647EC6">
        <w:t>this</w:t>
      </w:r>
      <w:r w:rsidRPr="00647EC6">
        <w:rPr>
          <w:spacing w:val="1"/>
        </w:rPr>
        <w:t xml:space="preserve"> </w:t>
      </w:r>
      <w:r w:rsidRPr="00647EC6">
        <w:t>assignment</w:t>
      </w:r>
      <w:r w:rsidRPr="00647EC6">
        <w:rPr>
          <w:spacing w:val="1"/>
        </w:rPr>
        <w:t xml:space="preserve"> </w:t>
      </w:r>
      <w:r w:rsidRPr="00647EC6">
        <w:t>would</w:t>
      </w:r>
      <w:r w:rsidRPr="00647EC6">
        <w:rPr>
          <w:spacing w:val="1"/>
        </w:rPr>
        <w:t xml:space="preserve"> </w:t>
      </w:r>
      <w:r w:rsidRPr="00647EC6">
        <w:t>not</w:t>
      </w:r>
      <w:r w:rsidRPr="00647EC6">
        <w:rPr>
          <w:spacing w:val="1"/>
        </w:rPr>
        <w:t xml:space="preserve"> </w:t>
      </w:r>
      <w:r w:rsidRPr="00647EC6">
        <w:t>be</w:t>
      </w:r>
      <w:r w:rsidRPr="00647EC6">
        <w:rPr>
          <w:spacing w:val="1"/>
        </w:rPr>
        <w:t xml:space="preserve"> </w:t>
      </w:r>
      <w:r w:rsidRPr="00647EC6">
        <w:t>completed.</w:t>
      </w:r>
      <w:r w:rsidRPr="00647EC6">
        <w:rPr>
          <w:spacing w:val="1"/>
        </w:rPr>
        <w:t xml:space="preserve"> </w:t>
      </w:r>
      <w:r w:rsidRPr="00647EC6">
        <w:t>We</w:t>
      </w:r>
      <w:r w:rsidRPr="00647EC6">
        <w:rPr>
          <w:spacing w:val="1"/>
        </w:rPr>
        <w:t xml:space="preserve"> </w:t>
      </w:r>
      <w:r w:rsidRPr="00647EC6">
        <w:t>sincerely acknowledge and thank all those who gave support directly and indirectly in the</w:t>
      </w:r>
      <w:r w:rsidRPr="00647EC6">
        <w:rPr>
          <w:spacing w:val="1"/>
        </w:rPr>
        <w:t xml:space="preserve"> </w:t>
      </w:r>
      <w:r w:rsidRPr="00647EC6">
        <w:t>completion</w:t>
      </w:r>
      <w:r w:rsidRPr="00647EC6">
        <w:rPr>
          <w:spacing w:val="1"/>
        </w:rPr>
        <w:t xml:space="preserve"> </w:t>
      </w:r>
      <w:r w:rsidRPr="00647EC6">
        <w:t>of this</w:t>
      </w:r>
      <w:r w:rsidRPr="00647EC6">
        <w:rPr>
          <w:spacing w:val="3"/>
        </w:rPr>
        <w:t xml:space="preserve"> </w:t>
      </w:r>
      <w:r w:rsidRPr="00647EC6">
        <w:t>project.</w:t>
      </w:r>
    </w:p>
    <w:p w14:paraId="74A599C7" w14:textId="77777777" w:rsidR="003B2134" w:rsidRPr="00647EC6" w:rsidRDefault="003B2134" w:rsidP="003B2134">
      <w:pPr>
        <w:pStyle w:val="BodyText"/>
      </w:pPr>
    </w:p>
    <w:p w14:paraId="10095A63" w14:textId="77777777" w:rsidR="003B2134" w:rsidRPr="00647EC6" w:rsidRDefault="003B2134" w:rsidP="003B2134">
      <w:pPr>
        <w:pStyle w:val="BodyText"/>
      </w:pPr>
    </w:p>
    <w:p w14:paraId="51DD3B71" w14:textId="77777777" w:rsidR="003B2134" w:rsidRPr="00647EC6" w:rsidRDefault="003B2134" w:rsidP="003B2134">
      <w:pPr>
        <w:pStyle w:val="BodyText"/>
      </w:pPr>
    </w:p>
    <w:p w14:paraId="2F3E2FB9" w14:textId="77777777" w:rsidR="003B2134" w:rsidRPr="00647EC6" w:rsidRDefault="003B2134" w:rsidP="003B2134">
      <w:pPr>
        <w:pStyle w:val="BodyText"/>
        <w:spacing w:before="2"/>
        <w:rPr>
          <w:sz w:val="28"/>
        </w:rPr>
      </w:pPr>
    </w:p>
    <w:p w14:paraId="7FB9A598" w14:textId="2C5D4922" w:rsidR="003B2134" w:rsidRPr="00647EC6" w:rsidRDefault="00387F65" w:rsidP="00387F65">
      <w:pPr>
        <w:pStyle w:val="Heading6"/>
        <w:tabs>
          <w:tab w:val="left" w:pos="7513"/>
        </w:tabs>
        <w:ind w:left="0"/>
      </w:pPr>
      <w:bookmarkStart w:id="46" w:name="CH._LAKSHMI_SRAVYA_(187R1A0567)"/>
      <w:bookmarkEnd w:id="46"/>
      <w:r>
        <w:rPr>
          <w:spacing w:val="-1"/>
        </w:rPr>
        <w:t xml:space="preserve">             GAGARAM </w:t>
      </w:r>
      <w:r w:rsidR="003B2134" w:rsidRPr="00647EC6">
        <w:rPr>
          <w:spacing w:val="-1"/>
        </w:rPr>
        <w:t>POOJITHA</w:t>
      </w:r>
      <w:proofErr w:type="gramStart"/>
      <w:r>
        <w:t xml:space="preserve">   </w:t>
      </w:r>
      <w:r w:rsidR="003B2134" w:rsidRPr="00647EC6">
        <w:t>(</w:t>
      </w:r>
      <w:proofErr w:type="gramEnd"/>
      <w:r w:rsidR="003B2134" w:rsidRPr="00647EC6">
        <w:t>217R5A6605)</w:t>
      </w:r>
    </w:p>
    <w:p w14:paraId="1012ACCF" w14:textId="6043C37D" w:rsidR="003B2134" w:rsidRPr="00647EC6" w:rsidRDefault="00387F65" w:rsidP="00387F65">
      <w:pPr>
        <w:tabs>
          <w:tab w:val="left" w:pos="7518"/>
        </w:tabs>
        <w:spacing w:before="137"/>
        <w:rPr>
          <w:b/>
          <w:sz w:val="24"/>
        </w:rPr>
      </w:pPr>
      <w:r>
        <w:rPr>
          <w:b/>
          <w:sz w:val="24"/>
        </w:rPr>
        <w:t xml:space="preserve">             </w:t>
      </w:r>
      <w:r w:rsidR="003B2134" w:rsidRPr="00647EC6">
        <w:rPr>
          <w:b/>
          <w:sz w:val="24"/>
        </w:rPr>
        <w:t>K</w:t>
      </w:r>
      <w:r>
        <w:rPr>
          <w:b/>
          <w:sz w:val="24"/>
        </w:rPr>
        <w:t>ATHRAJ</w:t>
      </w:r>
      <w:r w:rsidR="003B2134" w:rsidRPr="00647EC6">
        <w:rPr>
          <w:b/>
          <w:sz w:val="24"/>
        </w:rPr>
        <w:t xml:space="preserve"> SAIKUMAR</w:t>
      </w:r>
      <w:proofErr w:type="gramStart"/>
      <w:r>
        <w:rPr>
          <w:b/>
          <w:sz w:val="24"/>
        </w:rPr>
        <w:t xml:space="preserve">   </w:t>
      </w:r>
      <w:r w:rsidR="003B2134" w:rsidRPr="00647EC6">
        <w:rPr>
          <w:b/>
          <w:sz w:val="24"/>
        </w:rPr>
        <w:t>(</w:t>
      </w:r>
      <w:proofErr w:type="gramEnd"/>
      <w:r w:rsidR="003B2134" w:rsidRPr="00647EC6">
        <w:rPr>
          <w:b/>
          <w:sz w:val="24"/>
        </w:rPr>
        <w:t>217R5</w:t>
      </w:r>
      <w:bookmarkStart w:id="47" w:name="ABSTRACT"/>
      <w:bookmarkEnd w:id="47"/>
      <w:r w:rsidR="003B2134" w:rsidRPr="00647EC6">
        <w:rPr>
          <w:b/>
          <w:sz w:val="24"/>
        </w:rPr>
        <w:t>A6606)</w:t>
      </w:r>
    </w:p>
    <w:p w14:paraId="377C4CF4" w14:textId="1EED39CE" w:rsidR="003B2134" w:rsidRPr="00647EC6" w:rsidRDefault="00387F65" w:rsidP="00387F65">
      <w:pPr>
        <w:tabs>
          <w:tab w:val="left" w:pos="7542"/>
        </w:tabs>
        <w:spacing w:before="137"/>
        <w:rPr>
          <w:b/>
          <w:sz w:val="24"/>
        </w:rPr>
        <w:sectPr w:rsidR="003B2134" w:rsidRPr="00647EC6">
          <w:pgSz w:w="12240" w:h="15840"/>
          <w:pgMar w:top="1280" w:right="1180" w:bottom="280" w:left="1720" w:header="720" w:footer="720" w:gutter="0"/>
          <w:cols w:space="720"/>
        </w:sectPr>
      </w:pPr>
      <w:r>
        <w:rPr>
          <w:b/>
          <w:sz w:val="24"/>
        </w:rPr>
        <w:t xml:space="preserve">             SINGA </w:t>
      </w:r>
      <w:r w:rsidR="003B2134" w:rsidRPr="00647EC6">
        <w:rPr>
          <w:b/>
          <w:sz w:val="24"/>
        </w:rPr>
        <w:t>S</w:t>
      </w:r>
      <w:r>
        <w:rPr>
          <w:b/>
          <w:sz w:val="24"/>
        </w:rPr>
        <w:t>H</w:t>
      </w:r>
      <w:r w:rsidR="003B2134" w:rsidRPr="00647EC6">
        <w:rPr>
          <w:b/>
          <w:sz w:val="24"/>
        </w:rPr>
        <w:t>RI KRISHNA</w:t>
      </w:r>
      <w:proofErr w:type="gramStart"/>
      <w:r>
        <w:rPr>
          <w:b/>
          <w:sz w:val="24"/>
        </w:rPr>
        <w:t xml:space="preserve">   </w:t>
      </w:r>
      <w:r w:rsidR="003B2134" w:rsidRPr="00647EC6">
        <w:rPr>
          <w:b/>
          <w:sz w:val="24"/>
        </w:rPr>
        <w:t>(</w:t>
      </w:r>
      <w:proofErr w:type="gramEnd"/>
      <w:r w:rsidR="003B2134" w:rsidRPr="00647EC6">
        <w:rPr>
          <w:b/>
          <w:sz w:val="24"/>
        </w:rPr>
        <w:t>207R1A6650)</w:t>
      </w:r>
      <w:r>
        <w:rPr>
          <w:b/>
          <w:sz w:val="24"/>
        </w:rPr>
        <w:t xml:space="preserve"> </w:t>
      </w:r>
    </w:p>
    <w:p w14:paraId="36A0F89E" w14:textId="77777777" w:rsidR="003B2134" w:rsidRPr="00647EC6" w:rsidRDefault="003B2134" w:rsidP="003B2134">
      <w:pPr>
        <w:widowControl/>
        <w:autoSpaceDE/>
        <w:autoSpaceDN/>
        <w:spacing w:after="160" w:line="259" w:lineRule="auto"/>
        <w:jc w:val="center"/>
        <w:rPr>
          <w:b/>
          <w:bCs/>
          <w:sz w:val="28"/>
          <w:szCs w:val="28"/>
        </w:rPr>
      </w:pPr>
    </w:p>
    <w:p w14:paraId="586EA648" w14:textId="77777777" w:rsidR="003B2134" w:rsidRPr="00647EC6" w:rsidRDefault="003B2134" w:rsidP="003B2134">
      <w:pPr>
        <w:widowControl/>
        <w:autoSpaceDE/>
        <w:autoSpaceDN/>
        <w:spacing w:after="160" w:line="259" w:lineRule="auto"/>
        <w:jc w:val="center"/>
        <w:rPr>
          <w:b/>
          <w:bCs/>
          <w:sz w:val="28"/>
          <w:szCs w:val="28"/>
        </w:rPr>
      </w:pPr>
    </w:p>
    <w:p w14:paraId="27EDECAD" w14:textId="77777777" w:rsidR="003B2134" w:rsidRPr="00647EC6" w:rsidRDefault="003B2134" w:rsidP="003B2134">
      <w:pPr>
        <w:widowControl/>
        <w:autoSpaceDE/>
        <w:autoSpaceDN/>
        <w:spacing w:after="160" w:line="259" w:lineRule="auto"/>
        <w:jc w:val="center"/>
        <w:rPr>
          <w:b/>
          <w:bCs/>
          <w:sz w:val="28"/>
          <w:szCs w:val="28"/>
        </w:rPr>
      </w:pPr>
      <w:r w:rsidRPr="00647EC6">
        <w:rPr>
          <w:b/>
          <w:bCs/>
          <w:sz w:val="28"/>
          <w:szCs w:val="28"/>
        </w:rPr>
        <w:t>ABSTRACT</w:t>
      </w:r>
    </w:p>
    <w:p w14:paraId="6D9D7E7D" w14:textId="77777777" w:rsidR="003B2134" w:rsidRPr="00647EC6" w:rsidRDefault="003B2134" w:rsidP="003B2134">
      <w:pPr>
        <w:rPr>
          <w:sz w:val="28"/>
          <w:szCs w:val="28"/>
        </w:rPr>
      </w:pPr>
      <w:r w:rsidRPr="00647EC6">
        <w:rPr>
          <w:sz w:val="24"/>
          <w:szCs w:val="24"/>
        </w:rPr>
        <w:t xml:space="preserve">In this era of Technology smartphones play a significant role in our </w:t>
      </w:r>
      <w:proofErr w:type="gramStart"/>
      <w:r w:rsidRPr="00647EC6">
        <w:rPr>
          <w:sz w:val="24"/>
          <w:szCs w:val="24"/>
        </w:rPr>
        <w:t>day to day</w:t>
      </w:r>
      <w:proofErr w:type="gramEnd"/>
      <w:r w:rsidRPr="00647EC6">
        <w:rPr>
          <w:sz w:val="24"/>
          <w:szCs w:val="24"/>
        </w:rPr>
        <w:t xml:space="preserve"> life. Nowadays smartphones can solve most of the problems very quickly and easily. It has made life of every persons simple and easier with different social app, </w:t>
      </w:r>
      <w:proofErr w:type="gramStart"/>
      <w:r w:rsidRPr="00647EC6">
        <w:rPr>
          <w:sz w:val="24"/>
          <w:szCs w:val="24"/>
        </w:rPr>
        <w:t>commercial  app</w:t>
      </w:r>
      <w:proofErr w:type="gramEnd"/>
      <w:r w:rsidRPr="00647EC6">
        <w:rPr>
          <w:sz w:val="24"/>
          <w:szCs w:val="24"/>
        </w:rPr>
        <w:t xml:space="preserve">, problem solving app, for education and marketing etc. Followed by the technology the paper purposed a system that will handle a problem for recording the attendance. The proposed system is a couple of two applications, one for generating the QR code by entering the student details and second application for taking the attendance and generating the attendance </w:t>
      </w:r>
      <w:proofErr w:type="gramStart"/>
      <w:r w:rsidRPr="00647EC6">
        <w:rPr>
          <w:sz w:val="24"/>
          <w:szCs w:val="24"/>
        </w:rPr>
        <w:t>in  CSV</w:t>
      </w:r>
      <w:proofErr w:type="gramEnd"/>
      <w:r w:rsidRPr="00647EC6">
        <w:rPr>
          <w:sz w:val="24"/>
          <w:szCs w:val="24"/>
        </w:rPr>
        <w:t xml:space="preserve"> or XLS format. The teacher will need to scan the QR code of </w:t>
      </w:r>
      <w:proofErr w:type="gramStart"/>
      <w:r w:rsidRPr="00647EC6">
        <w:rPr>
          <w:sz w:val="24"/>
          <w:szCs w:val="24"/>
        </w:rPr>
        <w:t>the  particular</w:t>
      </w:r>
      <w:proofErr w:type="gramEnd"/>
      <w:r w:rsidRPr="00647EC6">
        <w:rPr>
          <w:sz w:val="24"/>
          <w:szCs w:val="24"/>
        </w:rPr>
        <w:t xml:space="preserve"> student in order to confirm their attendance. The paper discussed how the system verifies student in order to confirm their attendance. The system details with the management and evaluation of attendance of all students. The student QR code will be provided to professor for taking their attendance. The professor handling the subjects is responsible to mark the attendance for all students of the group or class. The attendance will be marked as 0 and 1, 0 for absent and 1 for present in the database of the particular student row in the table. The student attendance report will be generated in CSV and XLS sheet for the further use.</w:t>
      </w:r>
    </w:p>
    <w:p w14:paraId="4E0A72DA" w14:textId="77777777" w:rsidR="003B2134" w:rsidRPr="00647EC6" w:rsidRDefault="003B2134" w:rsidP="003B2134">
      <w:pPr>
        <w:widowControl/>
        <w:autoSpaceDE/>
        <w:autoSpaceDN/>
        <w:spacing w:after="160" w:line="259" w:lineRule="auto"/>
        <w:rPr>
          <w:sz w:val="28"/>
          <w:szCs w:val="28"/>
        </w:rPr>
      </w:pPr>
    </w:p>
    <w:p w14:paraId="01E4EF57" w14:textId="77777777" w:rsidR="003B2134" w:rsidRPr="00647EC6" w:rsidRDefault="003B2134" w:rsidP="003B2134">
      <w:pPr>
        <w:widowControl/>
        <w:autoSpaceDE/>
        <w:autoSpaceDN/>
        <w:spacing w:after="160" w:line="259" w:lineRule="auto"/>
        <w:rPr>
          <w:sz w:val="28"/>
          <w:szCs w:val="28"/>
        </w:rPr>
      </w:pPr>
      <w:r w:rsidRPr="00647EC6">
        <w:rPr>
          <w:sz w:val="28"/>
          <w:szCs w:val="28"/>
        </w:rPr>
        <w:br w:type="page"/>
      </w:r>
    </w:p>
    <w:tbl>
      <w:tblPr>
        <w:tblW w:w="0" w:type="auto"/>
        <w:tblInd w:w="787" w:type="dxa"/>
        <w:tblLayout w:type="fixed"/>
        <w:tblCellMar>
          <w:left w:w="0" w:type="dxa"/>
          <w:right w:w="0" w:type="dxa"/>
        </w:tblCellMar>
        <w:tblLook w:val="01E0" w:firstRow="1" w:lastRow="1" w:firstColumn="1" w:lastColumn="1" w:noHBand="0" w:noVBand="0"/>
      </w:tblPr>
      <w:tblGrid>
        <w:gridCol w:w="1976"/>
        <w:gridCol w:w="4425"/>
        <w:gridCol w:w="1843"/>
      </w:tblGrid>
      <w:tr w:rsidR="003B2134" w:rsidRPr="00647EC6" w14:paraId="23FDE9D2" w14:textId="77777777" w:rsidTr="00C81EE2">
        <w:trPr>
          <w:trHeight w:val="682"/>
        </w:trPr>
        <w:tc>
          <w:tcPr>
            <w:tcW w:w="1976" w:type="dxa"/>
          </w:tcPr>
          <w:p w14:paraId="46BE7D6D" w14:textId="77777777" w:rsidR="003B2134" w:rsidRPr="00647EC6" w:rsidRDefault="003B2134" w:rsidP="00C81EE2">
            <w:pPr>
              <w:pStyle w:val="TableParagraph"/>
              <w:spacing w:line="309" w:lineRule="exact"/>
              <w:ind w:left="78"/>
              <w:rPr>
                <w:b/>
                <w:sz w:val="28"/>
              </w:rPr>
            </w:pPr>
            <w:r w:rsidRPr="00647EC6">
              <w:rPr>
                <w:b/>
                <w:sz w:val="28"/>
              </w:rPr>
              <w:lastRenderedPageBreak/>
              <w:t>FIGURE</w:t>
            </w:r>
            <w:r w:rsidRPr="00647EC6">
              <w:rPr>
                <w:b/>
                <w:spacing w:val="-6"/>
                <w:sz w:val="28"/>
              </w:rPr>
              <w:t xml:space="preserve"> </w:t>
            </w:r>
            <w:r w:rsidRPr="00647EC6">
              <w:rPr>
                <w:b/>
                <w:sz w:val="28"/>
              </w:rPr>
              <w:t>NO</w:t>
            </w:r>
          </w:p>
        </w:tc>
        <w:tc>
          <w:tcPr>
            <w:tcW w:w="4425" w:type="dxa"/>
          </w:tcPr>
          <w:p w14:paraId="14DE8782" w14:textId="77777777" w:rsidR="003B2134" w:rsidRPr="00647EC6" w:rsidRDefault="003B2134" w:rsidP="00C81EE2">
            <w:pPr>
              <w:pStyle w:val="TableParagraph"/>
              <w:spacing w:line="309" w:lineRule="exact"/>
              <w:ind w:left="393"/>
              <w:rPr>
                <w:b/>
                <w:sz w:val="28"/>
              </w:rPr>
            </w:pPr>
            <w:r w:rsidRPr="00647EC6">
              <w:rPr>
                <w:b/>
                <w:sz w:val="28"/>
              </w:rPr>
              <w:t>FIGURE</w:t>
            </w:r>
            <w:r w:rsidRPr="00647EC6">
              <w:rPr>
                <w:b/>
                <w:spacing w:val="-2"/>
                <w:sz w:val="28"/>
              </w:rPr>
              <w:t xml:space="preserve"> </w:t>
            </w:r>
            <w:r w:rsidRPr="00647EC6">
              <w:rPr>
                <w:b/>
                <w:sz w:val="28"/>
              </w:rPr>
              <w:t>NAME</w:t>
            </w:r>
          </w:p>
        </w:tc>
        <w:tc>
          <w:tcPr>
            <w:tcW w:w="1843" w:type="dxa"/>
          </w:tcPr>
          <w:p w14:paraId="38014697" w14:textId="77777777" w:rsidR="003B2134" w:rsidRPr="00647EC6" w:rsidRDefault="003B2134" w:rsidP="00C81EE2">
            <w:pPr>
              <w:pStyle w:val="TableParagraph"/>
              <w:spacing w:line="309" w:lineRule="exact"/>
              <w:ind w:left="534"/>
              <w:rPr>
                <w:b/>
                <w:sz w:val="28"/>
              </w:rPr>
            </w:pPr>
            <w:r w:rsidRPr="00647EC6">
              <w:rPr>
                <w:b/>
                <w:sz w:val="28"/>
              </w:rPr>
              <w:t>PAGE</w:t>
            </w:r>
            <w:r w:rsidRPr="00647EC6">
              <w:rPr>
                <w:b/>
                <w:spacing w:val="-9"/>
                <w:sz w:val="28"/>
              </w:rPr>
              <w:t xml:space="preserve"> </w:t>
            </w:r>
            <w:r w:rsidRPr="00647EC6">
              <w:rPr>
                <w:b/>
                <w:sz w:val="28"/>
              </w:rPr>
              <w:t>NO</w:t>
            </w:r>
          </w:p>
        </w:tc>
      </w:tr>
      <w:tr w:rsidR="003B2134" w:rsidRPr="00647EC6" w14:paraId="697E53DA" w14:textId="77777777" w:rsidTr="00C81EE2">
        <w:trPr>
          <w:trHeight w:val="715"/>
        </w:trPr>
        <w:tc>
          <w:tcPr>
            <w:tcW w:w="1976" w:type="dxa"/>
          </w:tcPr>
          <w:p w14:paraId="5EFFE465" w14:textId="77777777" w:rsidR="003B2134" w:rsidRPr="00647EC6" w:rsidRDefault="003B2134" w:rsidP="00C81EE2">
            <w:pPr>
              <w:pStyle w:val="TableParagraph"/>
              <w:spacing w:before="4"/>
              <w:rPr>
                <w:sz w:val="31"/>
              </w:rPr>
            </w:pPr>
          </w:p>
          <w:p w14:paraId="19E9DEFF" w14:textId="77777777" w:rsidR="003B2134" w:rsidRPr="00647EC6" w:rsidRDefault="003B2134" w:rsidP="00C81EE2">
            <w:pPr>
              <w:pStyle w:val="TableParagraph"/>
              <w:ind w:left="50"/>
              <w:rPr>
                <w:sz w:val="28"/>
              </w:rPr>
            </w:pPr>
            <w:bookmarkStart w:id="48" w:name="Figure_3.1_Project_Architecture_for_Faci"/>
            <w:bookmarkEnd w:id="48"/>
            <w:r w:rsidRPr="00647EC6">
              <w:rPr>
                <w:sz w:val="28"/>
              </w:rPr>
              <w:t>Figure</w:t>
            </w:r>
            <w:r w:rsidRPr="00647EC6">
              <w:rPr>
                <w:spacing w:val="-12"/>
                <w:sz w:val="28"/>
              </w:rPr>
              <w:t xml:space="preserve"> </w:t>
            </w:r>
            <w:r w:rsidRPr="00647EC6">
              <w:rPr>
                <w:sz w:val="28"/>
              </w:rPr>
              <w:t>3.1</w:t>
            </w:r>
          </w:p>
        </w:tc>
        <w:tc>
          <w:tcPr>
            <w:tcW w:w="4425" w:type="dxa"/>
          </w:tcPr>
          <w:p w14:paraId="3C1C8A1E" w14:textId="77777777" w:rsidR="003B2134" w:rsidRPr="00647EC6" w:rsidRDefault="003B2134" w:rsidP="00C81EE2">
            <w:pPr>
              <w:pStyle w:val="TableParagraph"/>
              <w:spacing w:before="4"/>
              <w:rPr>
                <w:sz w:val="31"/>
              </w:rPr>
            </w:pPr>
          </w:p>
          <w:p w14:paraId="2DEB848E" w14:textId="4EBA3E45" w:rsidR="003B2134" w:rsidRPr="00647EC6" w:rsidRDefault="003B2134" w:rsidP="00C81EE2">
            <w:pPr>
              <w:pStyle w:val="TableParagraph"/>
              <w:ind w:left="321"/>
              <w:rPr>
                <w:sz w:val="28"/>
              </w:rPr>
            </w:pPr>
            <w:r w:rsidRPr="00647EC6">
              <w:rPr>
                <w:sz w:val="28"/>
              </w:rPr>
              <w:t>Project</w:t>
            </w:r>
            <w:r w:rsidRPr="00647EC6">
              <w:rPr>
                <w:spacing w:val="-14"/>
                <w:sz w:val="28"/>
              </w:rPr>
              <w:t xml:space="preserve"> </w:t>
            </w:r>
            <w:r w:rsidRPr="00647EC6">
              <w:rPr>
                <w:sz w:val="28"/>
              </w:rPr>
              <w:t>Architecture</w:t>
            </w:r>
            <w:r w:rsidRPr="00647EC6">
              <w:rPr>
                <w:spacing w:val="-2"/>
                <w:sz w:val="28"/>
              </w:rPr>
              <w:t xml:space="preserve"> </w:t>
            </w:r>
            <w:r w:rsidRPr="00647EC6">
              <w:rPr>
                <w:sz w:val="28"/>
              </w:rPr>
              <w:t>for</w:t>
            </w:r>
            <w:r w:rsidRPr="00647EC6">
              <w:rPr>
                <w:spacing w:val="59"/>
                <w:sz w:val="28"/>
              </w:rPr>
              <w:t xml:space="preserve"> </w:t>
            </w:r>
            <w:r w:rsidR="0048614C">
              <w:rPr>
                <w:sz w:val="28"/>
              </w:rPr>
              <w:t xml:space="preserve">QR Based </w:t>
            </w:r>
            <w:proofErr w:type="spellStart"/>
            <w:r w:rsidR="0048614C">
              <w:rPr>
                <w:sz w:val="28"/>
              </w:rPr>
              <w:t>Based</w:t>
            </w:r>
            <w:proofErr w:type="spellEnd"/>
            <w:r w:rsidR="0048614C">
              <w:rPr>
                <w:sz w:val="28"/>
              </w:rPr>
              <w:t xml:space="preserve"> Attendance System</w:t>
            </w:r>
          </w:p>
        </w:tc>
        <w:tc>
          <w:tcPr>
            <w:tcW w:w="1843" w:type="dxa"/>
          </w:tcPr>
          <w:p w14:paraId="3F490564" w14:textId="77777777" w:rsidR="003B2134" w:rsidRPr="00647EC6" w:rsidRDefault="003B2134" w:rsidP="00C81EE2">
            <w:pPr>
              <w:pStyle w:val="TableParagraph"/>
              <w:spacing w:before="4"/>
              <w:rPr>
                <w:sz w:val="31"/>
              </w:rPr>
            </w:pPr>
          </w:p>
          <w:p w14:paraId="6F60A3F1" w14:textId="77777777" w:rsidR="003B2134" w:rsidRPr="00647EC6" w:rsidRDefault="003B2134" w:rsidP="00C81EE2">
            <w:pPr>
              <w:pStyle w:val="TableParagraph"/>
              <w:ind w:left="470"/>
              <w:jc w:val="center"/>
              <w:rPr>
                <w:sz w:val="28"/>
              </w:rPr>
            </w:pPr>
            <w:r w:rsidRPr="00647EC6">
              <w:rPr>
                <w:w w:val="99"/>
                <w:sz w:val="28"/>
              </w:rPr>
              <w:t>7</w:t>
            </w:r>
          </w:p>
        </w:tc>
      </w:tr>
      <w:tr w:rsidR="003B2134" w:rsidRPr="00647EC6" w14:paraId="58F35F0A" w14:textId="77777777" w:rsidTr="00C81EE2">
        <w:trPr>
          <w:trHeight w:val="1169"/>
        </w:trPr>
        <w:tc>
          <w:tcPr>
            <w:tcW w:w="1976" w:type="dxa"/>
          </w:tcPr>
          <w:p w14:paraId="2E63C36A" w14:textId="77777777" w:rsidR="003B2134" w:rsidRPr="00647EC6" w:rsidRDefault="003B2134" w:rsidP="00C81EE2">
            <w:pPr>
              <w:pStyle w:val="TableParagraph"/>
              <w:rPr>
                <w:sz w:val="28"/>
              </w:rPr>
            </w:pPr>
          </w:p>
        </w:tc>
        <w:tc>
          <w:tcPr>
            <w:tcW w:w="4425" w:type="dxa"/>
          </w:tcPr>
          <w:p w14:paraId="444C7E97" w14:textId="353A9FCF" w:rsidR="003B2134" w:rsidRPr="00647EC6" w:rsidRDefault="003B2134" w:rsidP="0048614C">
            <w:pPr>
              <w:pStyle w:val="TableParagraph"/>
              <w:spacing w:before="20" w:line="276" w:lineRule="auto"/>
              <w:rPr>
                <w:sz w:val="28"/>
              </w:rPr>
            </w:pPr>
          </w:p>
        </w:tc>
        <w:tc>
          <w:tcPr>
            <w:tcW w:w="1843" w:type="dxa"/>
          </w:tcPr>
          <w:p w14:paraId="45A152D4" w14:textId="77777777" w:rsidR="003B2134" w:rsidRPr="00647EC6" w:rsidRDefault="003B2134" w:rsidP="00C81EE2">
            <w:pPr>
              <w:pStyle w:val="TableParagraph"/>
              <w:rPr>
                <w:sz w:val="28"/>
              </w:rPr>
            </w:pPr>
          </w:p>
        </w:tc>
      </w:tr>
      <w:tr w:rsidR="003B2134" w:rsidRPr="00647EC6" w14:paraId="5E0A2FA5" w14:textId="77777777" w:rsidTr="00C81EE2">
        <w:trPr>
          <w:trHeight w:val="1978"/>
        </w:trPr>
        <w:tc>
          <w:tcPr>
            <w:tcW w:w="1976" w:type="dxa"/>
          </w:tcPr>
          <w:p w14:paraId="0B91DC2D" w14:textId="77777777" w:rsidR="003B2134" w:rsidRPr="00647EC6" w:rsidRDefault="003B2134" w:rsidP="00C81EE2">
            <w:pPr>
              <w:pStyle w:val="TableParagraph"/>
              <w:spacing w:before="7"/>
              <w:rPr>
                <w:sz w:val="38"/>
              </w:rPr>
            </w:pPr>
          </w:p>
          <w:p w14:paraId="75B86025" w14:textId="77777777" w:rsidR="003B2134" w:rsidRPr="00647EC6" w:rsidRDefault="003B2134" w:rsidP="00C81EE2">
            <w:pPr>
              <w:pStyle w:val="TableParagraph"/>
              <w:spacing w:before="1"/>
              <w:ind w:left="50"/>
              <w:rPr>
                <w:sz w:val="28"/>
              </w:rPr>
            </w:pPr>
            <w:bookmarkStart w:id="49" w:name="Figure_3.2_Use_Case_Diagram_for_Facial_8"/>
            <w:bookmarkEnd w:id="49"/>
            <w:r w:rsidRPr="00647EC6">
              <w:rPr>
                <w:sz w:val="28"/>
              </w:rPr>
              <w:t>Figure</w:t>
            </w:r>
            <w:r w:rsidRPr="00647EC6">
              <w:rPr>
                <w:spacing w:val="-12"/>
                <w:sz w:val="28"/>
              </w:rPr>
              <w:t xml:space="preserve"> </w:t>
            </w:r>
            <w:r w:rsidRPr="00647EC6">
              <w:rPr>
                <w:sz w:val="28"/>
              </w:rPr>
              <w:t>3.2</w:t>
            </w:r>
          </w:p>
        </w:tc>
        <w:tc>
          <w:tcPr>
            <w:tcW w:w="4425" w:type="dxa"/>
          </w:tcPr>
          <w:p w14:paraId="3D4D5551" w14:textId="77777777" w:rsidR="003B2134" w:rsidRPr="00647EC6" w:rsidRDefault="003B2134" w:rsidP="00C81EE2">
            <w:pPr>
              <w:pStyle w:val="TableParagraph"/>
              <w:spacing w:before="7"/>
              <w:rPr>
                <w:sz w:val="38"/>
              </w:rPr>
            </w:pPr>
          </w:p>
          <w:p w14:paraId="5ACED13A" w14:textId="75A30701" w:rsidR="003B2134" w:rsidRPr="00647EC6" w:rsidRDefault="003B2134" w:rsidP="00C81EE2">
            <w:pPr>
              <w:pStyle w:val="TableParagraph"/>
              <w:spacing w:before="1" w:line="276" w:lineRule="auto"/>
              <w:ind w:left="340"/>
              <w:rPr>
                <w:sz w:val="28"/>
              </w:rPr>
            </w:pPr>
            <w:r w:rsidRPr="00647EC6">
              <w:rPr>
                <w:sz w:val="28"/>
              </w:rPr>
              <w:t xml:space="preserve">Use Case Diagram for </w:t>
            </w:r>
            <w:r w:rsidR="0048614C">
              <w:rPr>
                <w:sz w:val="28"/>
              </w:rPr>
              <w:t xml:space="preserve">QR Code </w:t>
            </w:r>
            <w:r w:rsidR="0048614C">
              <w:rPr>
                <w:sz w:val="28"/>
              </w:rPr>
              <w:t>Based Attendance System</w:t>
            </w:r>
          </w:p>
        </w:tc>
        <w:tc>
          <w:tcPr>
            <w:tcW w:w="1843" w:type="dxa"/>
          </w:tcPr>
          <w:p w14:paraId="4B3D7EE1" w14:textId="77777777" w:rsidR="003B2134" w:rsidRPr="00647EC6" w:rsidRDefault="003B2134" w:rsidP="00C81EE2">
            <w:pPr>
              <w:pStyle w:val="TableParagraph"/>
              <w:spacing w:before="7"/>
              <w:rPr>
                <w:sz w:val="38"/>
              </w:rPr>
            </w:pPr>
          </w:p>
          <w:p w14:paraId="11394B4B" w14:textId="77777777" w:rsidR="003B2134" w:rsidRPr="00647EC6" w:rsidRDefault="003B2134" w:rsidP="00C81EE2">
            <w:pPr>
              <w:pStyle w:val="TableParagraph"/>
              <w:spacing w:before="1"/>
              <w:ind w:left="1111"/>
              <w:rPr>
                <w:sz w:val="28"/>
              </w:rPr>
            </w:pPr>
            <w:r w:rsidRPr="00647EC6">
              <w:rPr>
                <w:w w:val="99"/>
                <w:sz w:val="28"/>
              </w:rPr>
              <w:t>8</w:t>
            </w:r>
          </w:p>
        </w:tc>
      </w:tr>
      <w:tr w:rsidR="003B2134" w:rsidRPr="00647EC6" w14:paraId="6B3CD1DC" w14:textId="77777777" w:rsidTr="00C81EE2">
        <w:trPr>
          <w:trHeight w:val="813"/>
        </w:trPr>
        <w:tc>
          <w:tcPr>
            <w:tcW w:w="1976" w:type="dxa"/>
          </w:tcPr>
          <w:p w14:paraId="47D2BE02" w14:textId="77777777" w:rsidR="003B2134" w:rsidRPr="00647EC6" w:rsidRDefault="003B2134" w:rsidP="00C81EE2">
            <w:pPr>
              <w:pStyle w:val="TableParagraph"/>
              <w:spacing w:before="10"/>
              <w:rPr>
                <w:sz w:val="39"/>
              </w:rPr>
            </w:pPr>
          </w:p>
          <w:p w14:paraId="7AD0303C" w14:textId="77777777" w:rsidR="003B2134" w:rsidRPr="00647EC6" w:rsidRDefault="003B2134" w:rsidP="00C81EE2">
            <w:pPr>
              <w:pStyle w:val="TableParagraph"/>
              <w:ind w:left="50"/>
              <w:rPr>
                <w:sz w:val="28"/>
              </w:rPr>
            </w:pPr>
            <w:bookmarkStart w:id="50" w:name="Figure_3.3_Class_Diagram_for_Facial_9"/>
            <w:bookmarkEnd w:id="50"/>
            <w:r w:rsidRPr="00647EC6">
              <w:rPr>
                <w:sz w:val="28"/>
              </w:rPr>
              <w:t>Figure</w:t>
            </w:r>
            <w:r w:rsidRPr="00647EC6">
              <w:rPr>
                <w:spacing w:val="-12"/>
                <w:sz w:val="28"/>
              </w:rPr>
              <w:t xml:space="preserve"> </w:t>
            </w:r>
            <w:r w:rsidRPr="00647EC6">
              <w:rPr>
                <w:sz w:val="28"/>
              </w:rPr>
              <w:t>3.3</w:t>
            </w:r>
          </w:p>
        </w:tc>
        <w:tc>
          <w:tcPr>
            <w:tcW w:w="4425" w:type="dxa"/>
          </w:tcPr>
          <w:p w14:paraId="1FD76203" w14:textId="77777777" w:rsidR="003B2134" w:rsidRPr="00647EC6" w:rsidRDefault="003B2134" w:rsidP="00C81EE2">
            <w:pPr>
              <w:pStyle w:val="TableParagraph"/>
              <w:spacing w:before="10"/>
              <w:rPr>
                <w:sz w:val="39"/>
              </w:rPr>
            </w:pPr>
          </w:p>
          <w:p w14:paraId="24D7DC71" w14:textId="4D52E330" w:rsidR="003B2134" w:rsidRPr="00647EC6" w:rsidRDefault="003B2134" w:rsidP="00C81EE2">
            <w:pPr>
              <w:pStyle w:val="TableParagraph"/>
              <w:ind w:left="321"/>
              <w:rPr>
                <w:sz w:val="28"/>
              </w:rPr>
            </w:pPr>
            <w:r w:rsidRPr="00647EC6">
              <w:rPr>
                <w:sz w:val="28"/>
              </w:rPr>
              <w:t>Class</w:t>
            </w:r>
            <w:r w:rsidRPr="00647EC6">
              <w:rPr>
                <w:spacing w:val="-2"/>
                <w:sz w:val="28"/>
              </w:rPr>
              <w:t xml:space="preserve"> </w:t>
            </w:r>
            <w:r w:rsidRPr="00647EC6">
              <w:rPr>
                <w:sz w:val="28"/>
              </w:rPr>
              <w:t>Diagram</w:t>
            </w:r>
            <w:r w:rsidRPr="00647EC6">
              <w:rPr>
                <w:spacing w:val="-7"/>
                <w:sz w:val="28"/>
              </w:rPr>
              <w:t xml:space="preserve"> </w:t>
            </w:r>
            <w:r w:rsidRPr="00647EC6">
              <w:rPr>
                <w:sz w:val="28"/>
              </w:rPr>
              <w:t xml:space="preserve">for </w:t>
            </w:r>
            <w:r w:rsidR="0048614C">
              <w:rPr>
                <w:sz w:val="28"/>
              </w:rPr>
              <w:t>QR Code</w:t>
            </w:r>
          </w:p>
        </w:tc>
        <w:tc>
          <w:tcPr>
            <w:tcW w:w="1843" w:type="dxa"/>
          </w:tcPr>
          <w:p w14:paraId="08309C3E" w14:textId="77777777" w:rsidR="003B2134" w:rsidRPr="00647EC6" w:rsidRDefault="003B2134" w:rsidP="00C81EE2">
            <w:pPr>
              <w:pStyle w:val="TableParagraph"/>
              <w:spacing w:before="10"/>
              <w:rPr>
                <w:sz w:val="39"/>
              </w:rPr>
            </w:pPr>
          </w:p>
          <w:p w14:paraId="4BE6AB0C" w14:textId="77777777" w:rsidR="003B2134" w:rsidRPr="00647EC6" w:rsidRDefault="003B2134" w:rsidP="00C81EE2">
            <w:pPr>
              <w:pStyle w:val="TableParagraph"/>
              <w:ind w:left="1187"/>
              <w:rPr>
                <w:sz w:val="28"/>
              </w:rPr>
            </w:pPr>
            <w:r w:rsidRPr="00647EC6">
              <w:rPr>
                <w:w w:val="99"/>
                <w:sz w:val="28"/>
              </w:rPr>
              <w:t>9</w:t>
            </w:r>
          </w:p>
        </w:tc>
      </w:tr>
      <w:tr w:rsidR="003B2134" w:rsidRPr="00647EC6" w14:paraId="769D6995" w14:textId="77777777" w:rsidTr="00C81EE2">
        <w:trPr>
          <w:trHeight w:val="1183"/>
        </w:trPr>
        <w:tc>
          <w:tcPr>
            <w:tcW w:w="1976" w:type="dxa"/>
          </w:tcPr>
          <w:p w14:paraId="174BD159" w14:textId="77777777" w:rsidR="003B2134" w:rsidRPr="00647EC6" w:rsidRDefault="003B2134" w:rsidP="00C81EE2">
            <w:pPr>
              <w:pStyle w:val="TableParagraph"/>
              <w:rPr>
                <w:sz w:val="28"/>
              </w:rPr>
            </w:pPr>
          </w:p>
        </w:tc>
        <w:tc>
          <w:tcPr>
            <w:tcW w:w="4425" w:type="dxa"/>
          </w:tcPr>
          <w:p w14:paraId="52AAF083" w14:textId="24BF2CD1" w:rsidR="003B2134" w:rsidRPr="00647EC6" w:rsidRDefault="0048614C" w:rsidP="00C81EE2">
            <w:pPr>
              <w:pStyle w:val="TableParagraph"/>
              <w:spacing w:before="19" w:line="276" w:lineRule="auto"/>
              <w:ind w:left="326"/>
              <w:rPr>
                <w:sz w:val="28"/>
              </w:rPr>
            </w:pPr>
            <w:r>
              <w:rPr>
                <w:sz w:val="28"/>
              </w:rPr>
              <w:t>Based Attendance</w:t>
            </w:r>
            <w:r>
              <w:rPr>
                <w:sz w:val="28"/>
              </w:rPr>
              <w:t xml:space="preserve"> </w:t>
            </w:r>
            <w:r>
              <w:rPr>
                <w:sz w:val="28"/>
              </w:rPr>
              <w:t>System</w:t>
            </w:r>
          </w:p>
        </w:tc>
        <w:tc>
          <w:tcPr>
            <w:tcW w:w="1843" w:type="dxa"/>
          </w:tcPr>
          <w:p w14:paraId="02D9BFBD" w14:textId="77777777" w:rsidR="003B2134" w:rsidRPr="00647EC6" w:rsidRDefault="003B2134" w:rsidP="00C81EE2">
            <w:pPr>
              <w:pStyle w:val="TableParagraph"/>
              <w:rPr>
                <w:sz w:val="28"/>
              </w:rPr>
            </w:pPr>
          </w:p>
        </w:tc>
      </w:tr>
      <w:tr w:rsidR="003B2134" w:rsidRPr="00647EC6" w14:paraId="32322700" w14:textId="77777777" w:rsidTr="00C81EE2">
        <w:trPr>
          <w:trHeight w:val="1994"/>
        </w:trPr>
        <w:tc>
          <w:tcPr>
            <w:tcW w:w="1976" w:type="dxa"/>
          </w:tcPr>
          <w:p w14:paraId="0FE8749E" w14:textId="77777777" w:rsidR="003B2134" w:rsidRPr="00647EC6" w:rsidRDefault="003B2134" w:rsidP="00C81EE2">
            <w:pPr>
              <w:pStyle w:val="TableParagraph"/>
              <w:spacing w:before="10"/>
              <w:rPr>
                <w:sz w:val="39"/>
              </w:rPr>
            </w:pPr>
          </w:p>
          <w:p w14:paraId="63CE82C6" w14:textId="77777777" w:rsidR="003B2134" w:rsidRPr="00647EC6" w:rsidRDefault="003B2134" w:rsidP="00C81EE2">
            <w:pPr>
              <w:pStyle w:val="TableParagraph"/>
              <w:ind w:left="50"/>
              <w:rPr>
                <w:sz w:val="28"/>
              </w:rPr>
            </w:pPr>
            <w:bookmarkStart w:id="51" w:name="Figure_3.4_Sequence_diagram_for_Facial_1"/>
            <w:bookmarkEnd w:id="51"/>
            <w:r w:rsidRPr="00647EC6">
              <w:rPr>
                <w:sz w:val="28"/>
              </w:rPr>
              <w:t>Figure</w:t>
            </w:r>
            <w:r w:rsidRPr="00647EC6">
              <w:rPr>
                <w:spacing w:val="-12"/>
                <w:sz w:val="28"/>
              </w:rPr>
              <w:t xml:space="preserve"> </w:t>
            </w:r>
            <w:r w:rsidRPr="00647EC6">
              <w:rPr>
                <w:sz w:val="28"/>
              </w:rPr>
              <w:t>3.4</w:t>
            </w:r>
          </w:p>
        </w:tc>
        <w:tc>
          <w:tcPr>
            <w:tcW w:w="4425" w:type="dxa"/>
          </w:tcPr>
          <w:p w14:paraId="047BDAAC" w14:textId="77777777" w:rsidR="003B2134" w:rsidRPr="00647EC6" w:rsidRDefault="003B2134" w:rsidP="00C81EE2">
            <w:pPr>
              <w:pStyle w:val="TableParagraph"/>
              <w:spacing w:before="10"/>
              <w:rPr>
                <w:sz w:val="39"/>
              </w:rPr>
            </w:pPr>
          </w:p>
          <w:p w14:paraId="14426C01" w14:textId="77777777" w:rsidR="003B2134" w:rsidRDefault="003B2134" w:rsidP="00C81EE2">
            <w:pPr>
              <w:pStyle w:val="TableParagraph"/>
              <w:spacing w:line="276" w:lineRule="auto"/>
              <w:ind w:left="340"/>
              <w:rPr>
                <w:w w:val="95"/>
                <w:sz w:val="28"/>
              </w:rPr>
            </w:pPr>
            <w:r w:rsidRPr="00647EC6">
              <w:rPr>
                <w:sz w:val="28"/>
              </w:rPr>
              <w:t xml:space="preserve">Sequence diagram for </w:t>
            </w:r>
            <w:r w:rsidR="0048614C">
              <w:rPr>
                <w:sz w:val="28"/>
              </w:rPr>
              <w:t>QR Code</w:t>
            </w:r>
          </w:p>
          <w:p w14:paraId="1E80ABD0" w14:textId="695E6AE0" w:rsidR="0048614C" w:rsidRPr="00647EC6" w:rsidRDefault="0048614C" w:rsidP="00C81EE2">
            <w:pPr>
              <w:pStyle w:val="TableParagraph"/>
              <w:spacing w:line="276" w:lineRule="auto"/>
              <w:ind w:left="340"/>
              <w:rPr>
                <w:sz w:val="28"/>
              </w:rPr>
            </w:pPr>
            <w:r>
              <w:rPr>
                <w:sz w:val="28"/>
              </w:rPr>
              <w:t xml:space="preserve">Based </w:t>
            </w:r>
            <w:r>
              <w:rPr>
                <w:sz w:val="28"/>
              </w:rPr>
              <w:t>Attendance System</w:t>
            </w:r>
          </w:p>
        </w:tc>
        <w:tc>
          <w:tcPr>
            <w:tcW w:w="1843" w:type="dxa"/>
          </w:tcPr>
          <w:p w14:paraId="494C0E4C" w14:textId="77777777" w:rsidR="003B2134" w:rsidRPr="00647EC6" w:rsidRDefault="003B2134" w:rsidP="00C81EE2">
            <w:pPr>
              <w:pStyle w:val="TableParagraph"/>
              <w:spacing w:before="10"/>
              <w:rPr>
                <w:sz w:val="39"/>
              </w:rPr>
            </w:pPr>
          </w:p>
          <w:p w14:paraId="05CD5B3F" w14:textId="77777777" w:rsidR="003B2134" w:rsidRPr="00647EC6" w:rsidRDefault="003B2134" w:rsidP="00C81EE2">
            <w:pPr>
              <w:pStyle w:val="TableParagraph"/>
              <w:ind w:left="1183"/>
              <w:rPr>
                <w:sz w:val="28"/>
              </w:rPr>
            </w:pPr>
            <w:r w:rsidRPr="00647EC6">
              <w:rPr>
                <w:sz w:val="28"/>
              </w:rPr>
              <w:t>10</w:t>
            </w:r>
          </w:p>
        </w:tc>
      </w:tr>
      <w:tr w:rsidR="003B2134" w:rsidRPr="00647EC6" w14:paraId="45686D45" w14:textId="77777777" w:rsidTr="00C81EE2">
        <w:trPr>
          <w:trHeight w:val="1522"/>
        </w:trPr>
        <w:tc>
          <w:tcPr>
            <w:tcW w:w="1976" w:type="dxa"/>
          </w:tcPr>
          <w:p w14:paraId="490EFDCC" w14:textId="77777777" w:rsidR="003B2134" w:rsidRPr="00647EC6" w:rsidRDefault="003B2134" w:rsidP="00C81EE2">
            <w:pPr>
              <w:pStyle w:val="TableParagraph"/>
              <w:spacing w:before="1"/>
              <w:rPr>
                <w:sz w:val="40"/>
              </w:rPr>
            </w:pPr>
          </w:p>
          <w:p w14:paraId="5F2B49EF" w14:textId="77777777" w:rsidR="003B2134" w:rsidRPr="00647EC6" w:rsidRDefault="003B2134" w:rsidP="00C81EE2">
            <w:pPr>
              <w:pStyle w:val="TableParagraph"/>
              <w:ind w:left="50"/>
              <w:rPr>
                <w:sz w:val="28"/>
              </w:rPr>
            </w:pPr>
            <w:bookmarkStart w:id="52" w:name="Figure_3.5_Activity_diagram_for_Facial_1"/>
            <w:bookmarkEnd w:id="52"/>
            <w:r w:rsidRPr="00647EC6">
              <w:rPr>
                <w:sz w:val="28"/>
              </w:rPr>
              <w:t>Figure</w:t>
            </w:r>
            <w:r w:rsidRPr="00647EC6">
              <w:rPr>
                <w:spacing w:val="-12"/>
                <w:sz w:val="28"/>
              </w:rPr>
              <w:t xml:space="preserve"> </w:t>
            </w:r>
            <w:r w:rsidRPr="00647EC6">
              <w:rPr>
                <w:sz w:val="28"/>
              </w:rPr>
              <w:t>3.5</w:t>
            </w:r>
          </w:p>
        </w:tc>
        <w:tc>
          <w:tcPr>
            <w:tcW w:w="4425" w:type="dxa"/>
          </w:tcPr>
          <w:p w14:paraId="1AC032F6" w14:textId="77777777" w:rsidR="003B2134" w:rsidRPr="00647EC6" w:rsidRDefault="003B2134" w:rsidP="00C81EE2">
            <w:pPr>
              <w:pStyle w:val="TableParagraph"/>
              <w:spacing w:before="1"/>
              <w:rPr>
                <w:sz w:val="40"/>
              </w:rPr>
            </w:pPr>
          </w:p>
          <w:p w14:paraId="5A6FD8BD" w14:textId="4DE39687" w:rsidR="0048614C" w:rsidRPr="00647EC6" w:rsidRDefault="003B2134" w:rsidP="0048614C">
            <w:pPr>
              <w:pStyle w:val="TableParagraph"/>
              <w:spacing w:line="276" w:lineRule="auto"/>
              <w:ind w:left="326" w:hanging="5"/>
              <w:rPr>
                <w:sz w:val="28"/>
              </w:rPr>
            </w:pPr>
            <w:r w:rsidRPr="00647EC6">
              <w:rPr>
                <w:sz w:val="28"/>
              </w:rPr>
              <w:t xml:space="preserve">Activity diagram for </w:t>
            </w:r>
            <w:r w:rsidR="0048614C">
              <w:rPr>
                <w:sz w:val="28"/>
              </w:rPr>
              <w:t>QR Code</w:t>
            </w:r>
            <w:r w:rsidRPr="00647EC6">
              <w:rPr>
                <w:spacing w:val="1"/>
                <w:sz w:val="28"/>
              </w:rPr>
              <w:t xml:space="preserve"> </w:t>
            </w:r>
            <w:bookmarkStart w:id="53" w:name="Recognition_System_With_Voice_Message_En"/>
            <w:bookmarkEnd w:id="53"/>
            <w:r w:rsidR="0048614C">
              <w:rPr>
                <w:sz w:val="28"/>
              </w:rPr>
              <w:t>Based Attendance System</w:t>
            </w:r>
          </w:p>
          <w:p w14:paraId="0FDAAE8B" w14:textId="34F77898" w:rsidR="003B2134" w:rsidRPr="00647EC6" w:rsidRDefault="003B2134" w:rsidP="00C81EE2">
            <w:pPr>
              <w:pStyle w:val="TableParagraph"/>
              <w:spacing w:line="301" w:lineRule="exact"/>
              <w:ind w:left="326"/>
              <w:rPr>
                <w:sz w:val="28"/>
              </w:rPr>
            </w:pPr>
          </w:p>
        </w:tc>
        <w:tc>
          <w:tcPr>
            <w:tcW w:w="1843" w:type="dxa"/>
          </w:tcPr>
          <w:p w14:paraId="5366C2D7" w14:textId="77777777" w:rsidR="003B2134" w:rsidRPr="00647EC6" w:rsidRDefault="003B2134" w:rsidP="00C81EE2">
            <w:pPr>
              <w:pStyle w:val="TableParagraph"/>
              <w:spacing w:before="1"/>
              <w:rPr>
                <w:sz w:val="40"/>
              </w:rPr>
            </w:pPr>
          </w:p>
          <w:p w14:paraId="284DA2B9" w14:textId="77777777" w:rsidR="003B2134" w:rsidRPr="00647EC6" w:rsidRDefault="003B2134" w:rsidP="00C81EE2">
            <w:pPr>
              <w:pStyle w:val="TableParagraph"/>
              <w:ind w:left="1178"/>
              <w:rPr>
                <w:sz w:val="28"/>
              </w:rPr>
            </w:pPr>
            <w:r w:rsidRPr="00647EC6">
              <w:rPr>
                <w:sz w:val="28"/>
              </w:rPr>
              <w:t>11</w:t>
            </w:r>
          </w:p>
        </w:tc>
      </w:tr>
    </w:tbl>
    <w:p w14:paraId="5234D6A4" w14:textId="77777777" w:rsidR="003B2134" w:rsidRPr="00647EC6" w:rsidRDefault="003B2134" w:rsidP="003B2134">
      <w:pPr>
        <w:widowControl/>
        <w:autoSpaceDE/>
        <w:autoSpaceDN/>
        <w:spacing w:after="160" w:line="259" w:lineRule="auto"/>
        <w:rPr>
          <w:sz w:val="28"/>
          <w:szCs w:val="28"/>
        </w:rPr>
      </w:pPr>
    </w:p>
    <w:p w14:paraId="501B44F8" w14:textId="77777777" w:rsidR="003B2134" w:rsidRPr="00647EC6" w:rsidRDefault="003B2134" w:rsidP="003B2134">
      <w:pPr>
        <w:widowControl/>
        <w:autoSpaceDE/>
        <w:autoSpaceDN/>
        <w:spacing w:after="160" w:line="259" w:lineRule="auto"/>
        <w:rPr>
          <w:sz w:val="28"/>
          <w:szCs w:val="28"/>
        </w:rPr>
      </w:pPr>
      <w:r w:rsidRPr="00647EC6">
        <w:rPr>
          <w:sz w:val="28"/>
          <w:szCs w:val="28"/>
        </w:rPr>
        <w:br w:type="page"/>
      </w:r>
    </w:p>
    <w:tbl>
      <w:tblPr>
        <w:tblW w:w="0" w:type="auto"/>
        <w:tblInd w:w="536" w:type="dxa"/>
        <w:tblLayout w:type="fixed"/>
        <w:tblCellMar>
          <w:left w:w="0" w:type="dxa"/>
          <w:right w:w="0" w:type="dxa"/>
        </w:tblCellMar>
        <w:tblLook w:val="01E0" w:firstRow="1" w:lastRow="1" w:firstColumn="1" w:lastColumn="1" w:noHBand="0" w:noVBand="0"/>
      </w:tblPr>
      <w:tblGrid>
        <w:gridCol w:w="2902"/>
        <w:gridCol w:w="3737"/>
        <w:gridCol w:w="2057"/>
      </w:tblGrid>
      <w:tr w:rsidR="003B2134" w:rsidRPr="00647EC6" w14:paraId="7419AEE1" w14:textId="77777777" w:rsidTr="00C81EE2">
        <w:trPr>
          <w:trHeight w:val="473"/>
        </w:trPr>
        <w:tc>
          <w:tcPr>
            <w:tcW w:w="2902" w:type="dxa"/>
          </w:tcPr>
          <w:p w14:paraId="4131AD71" w14:textId="77777777" w:rsidR="003B2134" w:rsidRPr="00647EC6" w:rsidRDefault="003B2134" w:rsidP="00C81EE2">
            <w:pPr>
              <w:pStyle w:val="TableParagraph"/>
              <w:spacing w:line="309" w:lineRule="exact"/>
              <w:ind w:left="200"/>
              <w:rPr>
                <w:b/>
                <w:sz w:val="28"/>
              </w:rPr>
            </w:pPr>
            <w:r w:rsidRPr="00647EC6">
              <w:rPr>
                <w:b/>
                <w:sz w:val="28"/>
              </w:rPr>
              <w:lastRenderedPageBreak/>
              <w:t>SCREENSHOT</w:t>
            </w:r>
            <w:r w:rsidRPr="00647EC6">
              <w:rPr>
                <w:b/>
                <w:spacing w:val="-10"/>
                <w:sz w:val="28"/>
              </w:rPr>
              <w:t xml:space="preserve"> </w:t>
            </w:r>
            <w:r w:rsidRPr="00647EC6">
              <w:rPr>
                <w:b/>
                <w:sz w:val="28"/>
              </w:rPr>
              <w:t>NO.</w:t>
            </w:r>
          </w:p>
        </w:tc>
        <w:tc>
          <w:tcPr>
            <w:tcW w:w="3737" w:type="dxa"/>
          </w:tcPr>
          <w:p w14:paraId="29D7AF9A" w14:textId="77777777" w:rsidR="003B2134" w:rsidRPr="00647EC6" w:rsidRDefault="003B2134" w:rsidP="00C81EE2">
            <w:pPr>
              <w:pStyle w:val="TableParagraph"/>
              <w:spacing w:line="309" w:lineRule="exact"/>
              <w:ind w:left="241"/>
              <w:rPr>
                <w:b/>
                <w:sz w:val="28"/>
              </w:rPr>
            </w:pPr>
            <w:r w:rsidRPr="00647EC6">
              <w:rPr>
                <w:b/>
                <w:sz w:val="28"/>
              </w:rPr>
              <w:t>SCREENSHOT</w:t>
            </w:r>
            <w:r w:rsidRPr="00647EC6">
              <w:rPr>
                <w:b/>
                <w:spacing w:val="-9"/>
                <w:sz w:val="28"/>
              </w:rPr>
              <w:t xml:space="preserve"> </w:t>
            </w:r>
            <w:r w:rsidRPr="00647EC6">
              <w:rPr>
                <w:b/>
                <w:sz w:val="28"/>
              </w:rPr>
              <w:t>NAME</w:t>
            </w:r>
          </w:p>
        </w:tc>
        <w:tc>
          <w:tcPr>
            <w:tcW w:w="2057" w:type="dxa"/>
          </w:tcPr>
          <w:p w14:paraId="527881D5" w14:textId="77777777" w:rsidR="003B2134" w:rsidRPr="00647EC6" w:rsidRDefault="003B2134" w:rsidP="00C81EE2">
            <w:pPr>
              <w:pStyle w:val="TableParagraph"/>
              <w:spacing w:line="309" w:lineRule="exact"/>
              <w:ind w:left="533"/>
              <w:rPr>
                <w:sz w:val="28"/>
              </w:rPr>
            </w:pPr>
            <w:r w:rsidRPr="00647EC6">
              <w:rPr>
                <w:b/>
                <w:sz w:val="28"/>
              </w:rPr>
              <w:t>PAGE</w:t>
            </w:r>
            <w:r w:rsidRPr="00647EC6">
              <w:rPr>
                <w:b/>
                <w:spacing w:val="-14"/>
                <w:sz w:val="28"/>
              </w:rPr>
              <w:t xml:space="preserve"> </w:t>
            </w:r>
            <w:r w:rsidRPr="00647EC6">
              <w:rPr>
                <w:b/>
                <w:sz w:val="28"/>
              </w:rPr>
              <w:t>NO</w:t>
            </w:r>
            <w:r w:rsidRPr="00647EC6">
              <w:rPr>
                <w:sz w:val="28"/>
              </w:rPr>
              <w:t>.</w:t>
            </w:r>
          </w:p>
        </w:tc>
      </w:tr>
      <w:tr w:rsidR="003B2134" w:rsidRPr="00647EC6" w14:paraId="2AFADDAB" w14:textId="77777777" w:rsidTr="00C81EE2">
        <w:trPr>
          <w:trHeight w:val="801"/>
        </w:trPr>
        <w:tc>
          <w:tcPr>
            <w:tcW w:w="2902" w:type="dxa"/>
          </w:tcPr>
          <w:p w14:paraId="1856DA2A" w14:textId="77777777" w:rsidR="003B2134" w:rsidRPr="00647EC6" w:rsidRDefault="003B2134" w:rsidP="00C81EE2">
            <w:pPr>
              <w:pStyle w:val="TableParagraph"/>
              <w:spacing w:before="151"/>
              <w:ind w:left="200"/>
              <w:rPr>
                <w:sz w:val="28"/>
              </w:rPr>
            </w:pPr>
            <w:r w:rsidRPr="00647EC6">
              <w:rPr>
                <w:sz w:val="28"/>
              </w:rPr>
              <w:t>Screenshot</w:t>
            </w:r>
            <w:r w:rsidRPr="00647EC6">
              <w:rPr>
                <w:spacing w:val="-8"/>
                <w:sz w:val="28"/>
              </w:rPr>
              <w:t xml:space="preserve"> </w:t>
            </w:r>
            <w:r w:rsidRPr="00647EC6">
              <w:rPr>
                <w:sz w:val="28"/>
              </w:rPr>
              <w:t>5.1</w:t>
            </w:r>
          </w:p>
        </w:tc>
        <w:tc>
          <w:tcPr>
            <w:tcW w:w="3737" w:type="dxa"/>
          </w:tcPr>
          <w:p w14:paraId="56FC2A70" w14:textId="6309C3FD" w:rsidR="003B2134" w:rsidRPr="00647EC6" w:rsidRDefault="003B2134" w:rsidP="00C81EE2">
            <w:pPr>
              <w:pStyle w:val="TableParagraph"/>
              <w:spacing w:before="151"/>
              <w:ind w:left="241"/>
              <w:rPr>
                <w:sz w:val="28"/>
              </w:rPr>
            </w:pPr>
          </w:p>
        </w:tc>
        <w:tc>
          <w:tcPr>
            <w:tcW w:w="2057" w:type="dxa"/>
          </w:tcPr>
          <w:p w14:paraId="22F4F8D6" w14:textId="77777777" w:rsidR="003B2134" w:rsidRPr="00647EC6" w:rsidRDefault="003B2134" w:rsidP="00C81EE2">
            <w:pPr>
              <w:pStyle w:val="TableParagraph"/>
              <w:spacing w:before="151"/>
              <w:ind w:left="944" w:right="792"/>
              <w:jc w:val="center"/>
              <w:rPr>
                <w:sz w:val="28"/>
              </w:rPr>
            </w:pPr>
            <w:r w:rsidRPr="00647EC6">
              <w:rPr>
                <w:sz w:val="28"/>
              </w:rPr>
              <w:t>16</w:t>
            </w:r>
          </w:p>
        </w:tc>
      </w:tr>
      <w:tr w:rsidR="003B2134" w:rsidRPr="00647EC6" w14:paraId="27C77FE9" w14:textId="77777777" w:rsidTr="00C81EE2">
        <w:trPr>
          <w:trHeight w:val="1125"/>
        </w:trPr>
        <w:tc>
          <w:tcPr>
            <w:tcW w:w="2902" w:type="dxa"/>
          </w:tcPr>
          <w:p w14:paraId="7516BE3D" w14:textId="77777777" w:rsidR="003B2134" w:rsidRPr="00647EC6" w:rsidRDefault="003B2134" w:rsidP="00C81EE2">
            <w:pPr>
              <w:pStyle w:val="TableParagraph"/>
              <w:spacing w:before="4"/>
              <w:rPr>
                <w:sz w:val="27"/>
              </w:rPr>
            </w:pPr>
          </w:p>
          <w:p w14:paraId="048D1131" w14:textId="77777777" w:rsidR="003B2134" w:rsidRPr="00647EC6" w:rsidRDefault="003B2134" w:rsidP="00C81EE2">
            <w:pPr>
              <w:pStyle w:val="TableParagraph"/>
              <w:ind w:left="200"/>
              <w:rPr>
                <w:sz w:val="28"/>
              </w:rPr>
            </w:pPr>
            <w:r w:rsidRPr="00647EC6">
              <w:rPr>
                <w:sz w:val="28"/>
              </w:rPr>
              <w:t>Screenshot</w:t>
            </w:r>
            <w:r w:rsidRPr="00647EC6">
              <w:rPr>
                <w:spacing w:val="-8"/>
                <w:sz w:val="28"/>
              </w:rPr>
              <w:t xml:space="preserve"> </w:t>
            </w:r>
            <w:r w:rsidRPr="00647EC6">
              <w:rPr>
                <w:sz w:val="28"/>
              </w:rPr>
              <w:t>5.2</w:t>
            </w:r>
          </w:p>
        </w:tc>
        <w:tc>
          <w:tcPr>
            <w:tcW w:w="3737" w:type="dxa"/>
          </w:tcPr>
          <w:p w14:paraId="32D92EFD" w14:textId="77777777" w:rsidR="003B2134" w:rsidRPr="00647EC6" w:rsidRDefault="003B2134" w:rsidP="00C81EE2">
            <w:pPr>
              <w:pStyle w:val="TableParagraph"/>
              <w:spacing w:before="4"/>
              <w:rPr>
                <w:sz w:val="27"/>
              </w:rPr>
            </w:pPr>
          </w:p>
          <w:p w14:paraId="50EC5D80" w14:textId="77777777" w:rsidR="003B2134" w:rsidRPr="00647EC6" w:rsidRDefault="003B2134" w:rsidP="00C81EE2">
            <w:pPr>
              <w:pStyle w:val="TableParagraph"/>
              <w:ind w:left="241" w:right="526"/>
              <w:rPr>
                <w:sz w:val="28"/>
              </w:rPr>
            </w:pPr>
            <w:proofErr w:type="spellStart"/>
            <w:r w:rsidRPr="00647EC6">
              <w:rPr>
                <w:spacing w:val="-1"/>
                <w:sz w:val="28"/>
              </w:rPr>
              <w:t>Recognised</w:t>
            </w:r>
            <w:proofErr w:type="spellEnd"/>
            <w:r w:rsidRPr="00647EC6">
              <w:rPr>
                <w:spacing w:val="-12"/>
                <w:sz w:val="28"/>
              </w:rPr>
              <w:t xml:space="preserve"> </w:t>
            </w:r>
            <w:r w:rsidRPr="00647EC6">
              <w:rPr>
                <w:sz w:val="28"/>
              </w:rPr>
              <w:t>and</w:t>
            </w:r>
            <w:r w:rsidRPr="00647EC6">
              <w:rPr>
                <w:spacing w:val="-14"/>
                <w:sz w:val="28"/>
              </w:rPr>
              <w:t xml:space="preserve"> </w:t>
            </w:r>
            <w:r w:rsidRPr="00647EC6">
              <w:rPr>
                <w:sz w:val="28"/>
              </w:rPr>
              <w:t>Displayed</w:t>
            </w:r>
            <w:r w:rsidRPr="00647EC6">
              <w:rPr>
                <w:spacing w:val="-67"/>
                <w:sz w:val="28"/>
              </w:rPr>
              <w:t xml:space="preserve"> </w:t>
            </w:r>
            <w:proofErr w:type="gramStart"/>
            <w:r w:rsidRPr="00647EC6">
              <w:rPr>
                <w:sz w:val="28"/>
              </w:rPr>
              <w:t>With</w:t>
            </w:r>
            <w:proofErr w:type="gramEnd"/>
            <w:r w:rsidRPr="00647EC6">
              <w:rPr>
                <w:spacing w:val="-3"/>
                <w:sz w:val="28"/>
              </w:rPr>
              <w:t xml:space="preserve"> </w:t>
            </w:r>
            <w:r w:rsidRPr="00647EC6">
              <w:rPr>
                <w:sz w:val="28"/>
              </w:rPr>
              <w:t>a</w:t>
            </w:r>
            <w:r w:rsidRPr="00647EC6">
              <w:rPr>
                <w:spacing w:val="2"/>
                <w:sz w:val="28"/>
              </w:rPr>
              <w:t xml:space="preserve"> </w:t>
            </w:r>
            <w:r w:rsidRPr="00647EC6">
              <w:rPr>
                <w:sz w:val="28"/>
              </w:rPr>
              <w:t>Message</w:t>
            </w:r>
          </w:p>
        </w:tc>
        <w:tc>
          <w:tcPr>
            <w:tcW w:w="2057" w:type="dxa"/>
          </w:tcPr>
          <w:p w14:paraId="16CBDD2E" w14:textId="77777777" w:rsidR="003B2134" w:rsidRPr="00647EC6" w:rsidRDefault="003B2134" w:rsidP="00C81EE2">
            <w:pPr>
              <w:pStyle w:val="TableParagraph"/>
              <w:spacing w:before="4"/>
              <w:rPr>
                <w:sz w:val="27"/>
              </w:rPr>
            </w:pPr>
          </w:p>
          <w:p w14:paraId="25F0F3D9" w14:textId="77777777" w:rsidR="003B2134" w:rsidRPr="00647EC6" w:rsidRDefault="003B2134" w:rsidP="00C81EE2">
            <w:pPr>
              <w:pStyle w:val="TableParagraph"/>
              <w:ind w:left="944" w:right="792"/>
              <w:jc w:val="center"/>
              <w:rPr>
                <w:sz w:val="28"/>
              </w:rPr>
            </w:pPr>
            <w:r w:rsidRPr="00647EC6">
              <w:rPr>
                <w:sz w:val="28"/>
              </w:rPr>
              <w:t>16</w:t>
            </w:r>
          </w:p>
        </w:tc>
      </w:tr>
      <w:tr w:rsidR="003B2134" w:rsidRPr="00647EC6" w14:paraId="0CD2C226" w14:textId="77777777" w:rsidTr="00C81EE2">
        <w:trPr>
          <w:trHeight w:val="804"/>
        </w:trPr>
        <w:tc>
          <w:tcPr>
            <w:tcW w:w="2902" w:type="dxa"/>
          </w:tcPr>
          <w:p w14:paraId="2B82CA57" w14:textId="77777777" w:rsidR="003B2134" w:rsidRPr="00647EC6" w:rsidRDefault="003B2134" w:rsidP="00C81EE2">
            <w:pPr>
              <w:pStyle w:val="TableParagraph"/>
              <w:spacing w:before="154"/>
              <w:ind w:left="200"/>
              <w:rPr>
                <w:sz w:val="28"/>
              </w:rPr>
            </w:pPr>
            <w:r w:rsidRPr="00647EC6">
              <w:rPr>
                <w:sz w:val="28"/>
              </w:rPr>
              <w:t>Screenshot</w:t>
            </w:r>
            <w:r w:rsidRPr="00647EC6">
              <w:rPr>
                <w:spacing w:val="-8"/>
                <w:sz w:val="28"/>
              </w:rPr>
              <w:t xml:space="preserve"> </w:t>
            </w:r>
            <w:r w:rsidRPr="00647EC6">
              <w:rPr>
                <w:sz w:val="28"/>
              </w:rPr>
              <w:t>5.3</w:t>
            </w:r>
          </w:p>
        </w:tc>
        <w:tc>
          <w:tcPr>
            <w:tcW w:w="3737" w:type="dxa"/>
          </w:tcPr>
          <w:p w14:paraId="53992407" w14:textId="77777777" w:rsidR="003B2134" w:rsidRPr="00647EC6" w:rsidRDefault="003B2134" w:rsidP="00C81EE2">
            <w:pPr>
              <w:pStyle w:val="TableParagraph"/>
              <w:spacing w:before="154"/>
              <w:ind w:left="241"/>
              <w:rPr>
                <w:sz w:val="28"/>
              </w:rPr>
            </w:pPr>
            <w:r w:rsidRPr="00647EC6">
              <w:rPr>
                <w:sz w:val="24"/>
              </w:rPr>
              <w:t>S</w:t>
            </w:r>
            <w:r w:rsidRPr="00647EC6">
              <w:rPr>
                <w:sz w:val="28"/>
              </w:rPr>
              <w:t>tudent</w:t>
            </w:r>
            <w:r w:rsidRPr="00647EC6">
              <w:rPr>
                <w:spacing w:val="-12"/>
                <w:sz w:val="28"/>
              </w:rPr>
              <w:t xml:space="preserve"> </w:t>
            </w:r>
            <w:r w:rsidRPr="00647EC6">
              <w:rPr>
                <w:sz w:val="28"/>
              </w:rPr>
              <w:t>Face</w:t>
            </w:r>
            <w:r w:rsidRPr="00647EC6">
              <w:rPr>
                <w:spacing w:val="-9"/>
                <w:sz w:val="28"/>
              </w:rPr>
              <w:t xml:space="preserve"> </w:t>
            </w:r>
            <w:proofErr w:type="spellStart"/>
            <w:r w:rsidRPr="00647EC6">
              <w:rPr>
                <w:sz w:val="28"/>
              </w:rPr>
              <w:t>Recognised</w:t>
            </w:r>
            <w:proofErr w:type="spellEnd"/>
          </w:p>
        </w:tc>
        <w:tc>
          <w:tcPr>
            <w:tcW w:w="2057" w:type="dxa"/>
          </w:tcPr>
          <w:p w14:paraId="3507F1C4" w14:textId="77777777" w:rsidR="003B2134" w:rsidRPr="00647EC6" w:rsidRDefault="003B2134" w:rsidP="00C81EE2">
            <w:pPr>
              <w:pStyle w:val="TableParagraph"/>
              <w:spacing w:before="154"/>
              <w:ind w:left="944" w:right="792"/>
              <w:jc w:val="center"/>
              <w:rPr>
                <w:sz w:val="28"/>
              </w:rPr>
            </w:pPr>
            <w:r w:rsidRPr="00647EC6">
              <w:rPr>
                <w:sz w:val="28"/>
              </w:rPr>
              <w:t>17</w:t>
            </w:r>
          </w:p>
        </w:tc>
      </w:tr>
      <w:tr w:rsidR="003B2134" w:rsidRPr="00647EC6" w14:paraId="7BA8B14E" w14:textId="77777777" w:rsidTr="00C81EE2">
        <w:trPr>
          <w:trHeight w:val="914"/>
        </w:trPr>
        <w:tc>
          <w:tcPr>
            <w:tcW w:w="2902" w:type="dxa"/>
          </w:tcPr>
          <w:p w14:paraId="0C6EEC65" w14:textId="77777777" w:rsidR="003B2134" w:rsidRPr="00647EC6" w:rsidRDefault="003B2134" w:rsidP="00C81EE2">
            <w:pPr>
              <w:pStyle w:val="TableParagraph"/>
              <w:spacing w:before="4"/>
              <w:rPr>
                <w:sz w:val="27"/>
              </w:rPr>
            </w:pPr>
          </w:p>
          <w:p w14:paraId="166FA833" w14:textId="77777777" w:rsidR="003B2134" w:rsidRPr="00647EC6" w:rsidRDefault="003B2134" w:rsidP="00C81EE2">
            <w:pPr>
              <w:pStyle w:val="TableParagraph"/>
              <w:ind w:left="200"/>
              <w:rPr>
                <w:sz w:val="28"/>
              </w:rPr>
            </w:pPr>
            <w:r w:rsidRPr="00647EC6">
              <w:rPr>
                <w:sz w:val="28"/>
              </w:rPr>
              <w:t>Screenshot</w:t>
            </w:r>
            <w:r w:rsidRPr="00647EC6">
              <w:rPr>
                <w:spacing w:val="-8"/>
                <w:sz w:val="28"/>
              </w:rPr>
              <w:t xml:space="preserve"> </w:t>
            </w:r>
            <w:r w:rsidRPr="00647EC6">
              <w:rPr>
                <w:sz w:val="28"/>
              </w:rPr>
              <w:t>5.4</w:t>
            </w:r>
          </w:p>
        </w:tc>
        <w:tc>
          <w:tcPr>
            <w:tcW w:w="3737" w:type="dxa"/>
          </w:tcPr>
          <w:p w14:paraId="54946745" w14:textId="77777777" w:rsidR="003B2134" w:rsidRPr="00647EC6" w:rsidRDefault="003B2134" w:rsidP="00C81EE2">
            <w:pPr>
              <w:pStyle w:val="TableParagraph"/>
              <w:spacing w:before="4"/>
              <w:rPr>
                <w:sz w:val="27"/>
              </w:rPr>
            </w:pPr>
          </w:p>
          <w:p w14:paraId="5C4AAB7D" w14:textId="77777777" w:rsidR="003B2134" w:rsidRPr="00647EC6" w:rsidRDefault="003B2134" w:rsidP="00C81EE2">
            <w:pPr>
              <w:pStyle w:val="TableParagraph"/>
              <w:ind w:left="241"/>
              <w:rPr>
                <w:sz w:val="28"/>
              </w:rPr>
            </w:pPr>
            <w:r w:rsidRPr="00647EC6">
              <w:rPr>
                <w:sz w:val="28"/>
              </w:rPr>
              <w:t>Camera</w:t>
            </w:r>
            <w:r w:rsidRPr="00647EC6">
              <w:rPr>
                <w:spacing w:val="-8"/>
                <w:sz w:val="28"/>
              </w:rPr>
              <w:t xml:space="preserve"> </w:t>
            </w:r>
            <w:r w:rsidRPr="00647EC6">
              <w:rPr>
                <w:sz w:val="28"/>
              </w:rPr>
              <w:t>Dialogue</w:t>
            </w:r>
            <w:r w:rsidRPr="00647EC6">
              <w:rPr>
                <w:spacing w:val="-4"/>
                <w:sz w:val="28"/>
              </w:rPr>
              <w:t xml:space="preserve"> </w:t>
            </w:r>
            <w:r w:rsidRPr="00647EC6">
              <w:rPr>
                <w:sz w:val="28"/>
              </w:rPr>
              <w:t>Box</w:t>
            </w:r>
          </w:p>
        </w:tc>
        <w:tc>
          <w:tcPr>
            <w:tcW w:w="2057" w:type="dxa"/>
          </w:tcPr>
          <w:p w14:paraId="37A1CA0E" w14:textId="77777777" w:rsidR="003B2134" w:rsidRPr="00647EC6" w:rsidRDefault="003B2134" w:rsidP="00C81EE2">
            <w:pPr>
              <w:pStyle w:val="TableParagraph"/>
              <w:spacing w:before="4"/>
              <w:rPr>
                <w:sz w:val="27"/>
              </w:rPr>
            </w:pPr>
          </w:p>
          <w:p w14:paraId="54D14749" w14:textId="77777777" w:rsidR="003B2134" w:rsidRPr="00647EC6" w:rsidRDefault="003B2134" w:rsidP="00C81EE2">
            <w:pPr>
              <w:pStyle w:val="TableParagraph"/>
              <w:ind w:left="944" w:right="792"/>
              <w:jc w:val="center"/>
              <w:rPr>
                <w:sz w:val="28"/>
              </w:rPr>
            </w:pPr>
            <w:r w:rsidRPr="00647EC6">
              <w:rPr>
                <w:sz w:val="28"/>
              </w:rPr>
              <w:t>17</w:t>
            </w:r>
          </w:p>
        </w:tc>
      </w:tr>
      <w:tr w:rsidR="003B2134" w:rsidRPr="00647EC6" w14:paraId="792E7954" w14:textId="77777777" w:rsidTr="00C81EE2">
        <w:trPr>
          <w:trHeight w:val="586"/>
        </w:trPr>
        <w:tc>
          <w:tcPr>
            <w:tcW w:w="2902" w:type="dxa"/>
          </w:tcPr>
          <w:p w14:paraId="11A6EBDC" w14:textId="77777777" w:rsidR="003B2134" w:rsidRPr="00647EC6" w:rsidRDefault="003B2134" w:rsidP="00C81EE2">
            <w:pPr>
              <w:pStyle w:val="TableParagraph"/>
              <w:spacing w:before="264" w:line="302" w:lineRule="exact"/>
              <w:ind w:left="200"/>
              <w:rPr>
                <w:sz w:val="28"/>
              </w:rPr>
            </w:pPr>
            <w:r w:rsidRPr="00647EC6">
              <w:rPr>
                <w:sz w:val="28"/>
              </w:rPr>
              <w:t>Screenshot</w:t>
            </w:r>
            <w:r w:rsidRPr="00647EC6">
              <w:rPr>
                <w:spacing w:val="-8"/>
                <w:sz w:val="28"/>
              </w:rPr>
              <w:t xml:space="preserve"> </w:t>
            </w:r>
            <w:r w:rsidRPr="00647EC6">
              <w:rPr>
                <w:sz w:val="28"/>
              </w:rPr>
              <w:t>5.5</w:t>
            </w:r>
          </w:p>
        </w:tc>
        <w:tc>
          <w:tcPr>
            <w:tcW w:w="3737" w:type="dxa"/>
          </w:tcPr>
          <w:p w14:paraId="4BB30766" w14:textId="77777777" w:rsidR="003B2134" w:rsidRPr="00647EC6" w:rsidRDefault="003B2134" w:rsidP="00C81EE2">
            <w:pPr>
              <w:pStyle w:val="TableParagraph"/>
              <w:spacing w:before="264" w:line="302" w:lineRule="exact"/>
              <w:ind w:left="241"/>
              <w:rPr>
                <w:sz w:val="28"/>
              </w:rPr>
            </w:pPr>
            <w:r w:rsidRPr="00647EC6">
              <w:rPr>
                <w:sz w:val="28"/>
              </w:rPr>
              <w:t>Data</w:t>
            </w:r>
            <w:r w:rsidRPr="00647EC6">
              <w:rPr>
                <w:spacing w:val="-6"/>
                <w:sz w:val="28"/>
              </w:rPr>
              <w:t xml:space="preserve"> </w:t>
            </w:r>
            <w:r w:rsidRPr="00647EC6">
              <w:rPr>
                <w:sz w:val="28"/>
              </w:rPr>
              <w:t>stored</w:t>
            </w:r>
            <w:r w:rsidRPr="00647EC6">
              <w:rPr>
                <w:spacing w:val="-7"/>
                <w:sz w:val="28"/>
              </w:rPr>
              <w:t xml:space="preserve"> </w:t>
            </w:r>
            <w:r w:rsidRPr="00647EC6">
              <w:rPr>
                <w:sz w:val="28"/>
              </w:rPr>
              <w:t>in</w:t>
            </w:r>
            <w:r w:rsidRPr="00647EC6">
              <w:rPr>
                <w:spacing w:val="-7"/>
                <w:sz w:val="28"/>
              </w:rPr>
              <w:t xml:space="preserve"> </w:t>
            </w:r>
            <w:r w:rsidRPr="00647EC6">
              <w:rPr>
                <w:sz w:val="28"/>
              </w:rPr>
              <w:t>log</w:t>
            </w:r>
            <w:r w:rsidRPr="00647EC6">
              <w:rPr>
                <w:spacing w:val="-7"/>
                <w:sz w:val="28"/>
              </w:rPr>
              <w:t xml:space="preserve"> </w:t>
            </w:r>
            <w:r w:rsidRPr="00647EC6">
              <w:rPr>
                <w:sz w:val="28"/>
              </w:rPr>
              <w:t>file</w:t>
            </w:r>
          </w:p>
        </w:tc>
        <w:tc>
          <w:tcPr>
            <w:tcW w:w="2057" w:type="dxa"/>
          </w:tcPr>
          <w:p w14:paraId="2E2FC1E7" w14:textId="77777777" w:rsidR="003B2134" w:rsidRPr="00647EC6" w:rsidRDefault="003B2134" w:rsidP="00C81EE2">
            <w:pPr>
              <w:pStyle w:val="TableParagraph"/>
              <w:spacing w:before="264" w:line="302" w:lineRule="exact"/>
              <w:ind w:left="944" w:right="792"/>
              <w:jc w:val="center"/>
              <w:rPr>
                <w:sz w:val="28"/>
              </w:rPr>
            </w:pPr>
            <w:r w:rsidRPr="00647EC6">
              <w:rPr>
                <w:sz w:val="28"/>
              </w:rPr>
              <w:t>18</w:t>
            </w:r>
          </w:p>
        </w:tc>
      </w:tr>
    </w:tbl>
    <w:p w14:paraId="06F1977C" w14:textId="77777777" w:rsidR="003B2134" w:rsidRPr="00647EC6" w:rsidRDefault="003B2134" w:rsidP="003B2134">
      <w:pPr>
        <w:widowControl/>
        <w:autoSpaceDE/>
        <w:autoSpaceDN/>
        <w:spacing w:after="160" w:line="259" w:lineRule="auto"/>
        <w:rPr>
          <w:sz w:val="28"/>
          <w:szCs w:val="28"/>
        </w:rPr>
      </w:pPr>
    </w:p>
    <w:p w14:paraId="7D4D2F35" w14:textId="77777777" w:rsidR="003B2134" w:rsidRPr="00647EC6" w:rsidRDefault="003B2134" w:rsidP="003B2134">
      <w:pPr>
        <w:widowControl/>
        <w:autoSpaceDE/>
        <w:autoSpaceDN/>
        <w:spacing w:after="160" w:line="259" w:lineRule="auto"/>
        <w:rPr>
          <w:sz w:val="28"/>
          <w:szCs w:val="28"/>
        </w:rPr>
      </w:pPr>
      <w:r w:rsidRPr="00647EC6">
        <w:rPr>
          <w:sz w:val="28"/>
          <w:szCs w:val="28"/>
        </w:rPr>
        <w:br w:type="page"/>
      </w:r>
    </w:p>
    <w:sdt>
      <w:sdtPr>
        <w:rPr>
          <w:b w:val="0"/>
          <w:bCs w:val="0"/>
        </w:rPr>
        <w:id w:val="-40375068"/>
        <w:docPartObj>
          <w:docPartGallery w:val="Table of Contents"/>
          <w:docPartUnique/>
        </w:docPartObj>
      </w:sdtPr>
      <w:sdtContent>
        <w:p w14:paraId="1519092E" w14:textId="77777777" w:rsidR="003B2134" w:rsidRPr="00647EC6" w:rsidRDefault="003B2134" w:rsidP="003B2134">
          <w:pPr>
            <w:pStyle w:val="TOC1"/>
            <w:tabs>
              <w:tab w:val="right" w:pos="8675"/>
            </w:tabs>
            <w:rPr>
              <w:b w:val="0"/>
              <w:bCs w:val="0"/>
            </w:rPr>
          </w:pPr>
          <w:r w:rsidRPr="00647EC6">
            <w:t>ABSTRACT</w:t>
          </w:r>
          <w:r w:rsidRPr="00647EC6">
            <w:tab/>
          </w:r>
          <w:proofErr w:type="spellStart"/>
          <w:r w:rsidRPr="00647EC6">
            <w:rPr>
              <w:b w:val="0"/>
              <w:bCs w:val="0"/>
            </w:rPr>
            <w:t>i</w:t>
          </w:r>
          <w:proofErr w:type="spellEnd"/>
        </w:p>
        <w:p w14:paraId="7C81E62D" w14:textId="77777777" w:rsidR="003B2134" w:rsidRPr="00647EC6" w:rsidRDefault="003B2134" w:rsidP="003B2134">
          <w:pPr>
            <w:pStyle w:val="TOC1"/>
            <w:tabs>
              <w:tab w:val="right" w:pos="8675"/>
            </w:tabs>
            <w:rPr>
              <w:b w:val="0"/>
            </w:rPr>
          </w:pPr>
          <w:r w:rsidRPr="00647EC6">
            <w:t>LIST</w:t>
          </w:r>
          <w:r w:rsidRPr="00647EC6">
            <w:rPr>
              <w:spacing w:val="-5"/>
            </w:rPr>
            <w:t xml:space="preserve"> </w:t>
          </w:r>
          <w:r w:rsidRPr="00647EC6">
            <w:t>OF</w:t>
          </w:r>
          <w:r w:rsidRPr="00647EC6">
            <w:rPr>
              <w:spacing w:val="-10"/>
            </w:rPr>
            <w:t xml:space="preserve"> </w:t>
          </w:r>
          <w:r w:rsidRPr="00647EC6">
            <w:t>FIGURES</w:t>
          </w:r>
          <w:r w:rsidRPr="00647EC6">
            <w:tab/>
          </w:r>
          <w:r w:rsidRPr="00647EC6">
            <w:rPr>
              <w:b w:val="0"/>
            </w:rPr>
            <w:t>ii</w:t>
          </w:r>
        </w:p>
        <w:p w14:paraId="1E683C98" w14:textId="77777777" w:rsidR="003B2134" w:rsidRPr="00647EC6" w:rsidRDefault="003B2134" w:rsidP="003B2134">
          <w:pPr>
            <w:pStyle w:val="TOC1"/>
            <w:tabs>
              <w:tab w:val="right" w:pos="8709"/>
            </w:tabs>
            <w:spacing w:before="143"/>
            <w:rPr>
              <w:b w:val="0"/>
            </w:rPr>
          </w:pPr>
          <w:r w:rsidRPr="00647EC6">
            <w:t>LIST</w:t>
          </w:r>
          <w:r w:rsidRPr="00647EC6">
            <w:rPr>
              <w:spacing w:val="-5"/>
            </w:rPr>
            <w:t xml:space="preserve"> </w:t>
          </w:r>
          <w:r w:rsidRPr="00647EC6">
            <w:t>OF</w:t>
          </w:r>
          <w:r w:rsidRPr="00647EC6">
            <w:rPr>
              <w:spacing w:val="-10"/>
            </w:rPr>
            <w:t xml:space="preserve"> </w:t>
          </w:r>
          <w:r w:rsidRPr="00647EC6">
            <w:t>SCREENSHOTS</w:t>
          </w:r>
          <w:r w:rsidRPr="00647EC6">
            <w:tab/>
          </w:r>
          <w:r w:rsidRPr="00647EC6">
            <w:rPr>
              <w:b w:val="0"/>
            </w:rPr>
            <w:t>iii</w:t>
          </w:r>
        </w:p>
        <w:p w14:paraId="1FE94A98" w14:textId="77777777" w:rsidR="003B2134" w:rsidRPr="00647EC6" w:rsidRDefault="00000000" w:rsidP="003B2134">
          <w:pPr>
            <w:pStyle w:val="TOC3"/>
            <w:numPr>
              <w:ilvl w:val="0"/>
              <w:numId w:val="1"/>
            </w:numPr>
            <w:tabs>
              <w:tab w:val="left" w:pos="1445"/>
              <w:tab w:val="right" w:pos="8670"/>
            </w:tabs>
            <w:spacing w:before="146"/>
            <w:ind w:hanging="179"/>
            <w:jc w:val="left"/>
            <w:rPr>
              <w:b w:val="0"/>
            </w:rPr>
          </w:pPr>
          <w:hyperlink w:anchor="_bookmark0" w:history="1">
            <w:r w:rsidR="003B2134" w:rsidRPr="00647EC6">
              <w:t>INTRODUCTION</w:t>
            </w:r>
            <w:r w:rsidR="003B2134" w:rsidRPr="00647EC6">
              <w:tab/>
            </w:r>
            <w:r w:rsidR="003B2134" w:rsidRPr="00647EC6">
              <w:rPr>
                <w:b w:val="0"/>
              </w:rPr>
              <w:t>1</w:t>
            </w:r>
          </w:hyperlink>
        </w:p>
        <w:p w14:paraId="53DF659C" w14:textId="240FAB5E" w:rsidR="003B2134" w:rsidRPr="00647EC6" w:rsidRDefault="00000000" w:rsidP="003B2134">
          <w:pPr>
            <w:pStyle w:val="TOC5"/>
            <w:numPr>
              <w:ilvl w:val="1"/>
              <w:numId w:val="1"/>
            </w:numPr>
            <w:tabs>
              <w:tab w:val="left" w:pos="2150"/>
              <w:tab w:val="left" w:pos="2151"/>
              <w:tab w:val="right" w:pos="8670"/>
            </w:tabs>
            <w:ind w:hanging="707"/>
          </w:pPr>
          <w:hyperlink w:anchor="_bookmark1" w:history="1">
            <w:r w:rsidR="003B2134" w:rsidRPr="00647EC6">
              <w:t>PROJECT</w:t>
            </w:r>
            <w:r w:rsidR="003B2134" w:rsidRPr="00647EC6">
              <w:rPr>
                <w:spacing w:val="-1"/>
              </w:rPr>
              <w:t xml:space="preserve"> </w:t>
            </w:r>
            <w:r w:rsidR="003B2134" w:rsidRPr="00647EC6">
              <w:t>SCOPE</w:t>
            </w:r>
            <w:r w:rsidR="003B2134" w:rsidRPr="00647EC6">
              <w:tab/>
            </w:r>
            <w:r w:rsidR="00472F13">
              <w:t>2</w:t>
            </w:r>
          </w:hyperlink>
        </w:p>
        <w:p w14:paraId="3C49FAF2" w14:textId="64D78D12" w:rsidR="003B2134" w:rsidRPr="00647EC6" w:rsidRDefault="00000000" w:rsidP="003B2134">
          <w:pPr>
            <w:pStyle w:val="TOC5"/>
            <w:numPr>
              <w:ilvl w:val="1"/>
              <w:numId w:val="1"/>
            </w:numPr>
            <w:tabs>
              <w:tab w:val="left" w:pos="2150"/>
              <w:tab w:val="left" w:pos="2151"/>
              <w:tab w:val="right" w:pos="8670"/>
            </w:tabs>
            <w:spacing w:before="70"/>
            <w:ind w:hanging="707"/>
          </w:pPr>
          <w:hyperlink w:anchor="_bookmark2" w:history="1">
            <w:r w:rsidR="003B2134" w:rsidRPr="00647EC6">
              <w:t>PROJECT</w:t>
            </w:r>
            <w:r w:rsidR="003B2134" w:rsidRPr="00647EC6">
              <w:rPr>
                <w:spacing w:val="-1"/>
              </w:rPr>
              <w:t xml:space="preserve"> </w:t>
            </w:r>
            <w:r w:rsidR="003B2134" w:rsidRPr="00647EC6">
              <w:t>PURPOSE</w:t>
            </w:r>
            <w:r w:rsidR="003B2134" w:rsidRPr="00647EC6">
              <w:tab/>
            </w:r>
            <w:r w:rsidR="00472F13">
              <w:t>2</w:t>
            </w:r>
          </w:hyperlink>
        </w:p>
        <w:p w14:paraId="7D2CF79E" w14:textId="3539D708" w:rsidR="003B2134" w:rsidRPr="00647EC6" w:rsidRDefault="00000000" w:rsidP="003B2134">
          <w:pPr>
            <w:pStyle w:val="TOC5"/>
            <w:numPr>
              <w:ilvl w:val="1"/>
              <w:numId w:val="1"/>
            </w:numPr>
            <w:tabs>
              <w:tab w:val="left" w:pos="2150"/>
              <w:tab w:val="left" w:pos="2151"/>
              <w:tab w:val="right" w:pos="8670"/>
            </w:tabs>
            <w:ind w:hanging="707"/>
          </w:pPr>
          <w:hyperlink w:anchor="_bookmark3" w:history="1">
            <w:r w:rsidR="003B2134" w:rsidRPr="00647EC6">
              <w:t>PROJECT</w:t>
            </w:r>
            <w:r w:rsidR="003B2134" w:rsidRPr="00647EC6">
              <w:rPr>
                <w:spacing w:val="-1"/>
              </w:rPr>
              <w:t xml:space="preserve"> </w:t>
            </w:r>
            <w:r w:rsidR="003B2134" w:rsidRPr="00647EC6">
              <w:t>FEATURES</w:t>
            </w:r>
            <w:r w:rsidR="003B2134" w:rsidRPr="00647EC6">
              <w:tab/>
            </w:r>
            <w:r w:rsidR="00220C9E">
              <w:t>3</w:t>
            </w:r>
          </w:hyperlink>
        </w:p>
        <w:p w14:paraId="41246335" w14:textId="6A9E2E29" w:rsidR="003B2134" w:rsidRPr="00647EC6" w:rsidRDefault="00000000" w:rsidP="003B2134">
          <w:pPr>
            <w:pStyle w:val="TOC3"/>
            <w:numPr>
              <w:ilvl w:val="0"/>
              <w:numId w:val="1"/>
            </w:numPr>
            <w:tabs>
              <w:tab w:val="left" w:pos="1445"/>
              <w:tab w:val="right" w:pos="8670"/>
            </w:tabs>
            <w:ind w:hanging="179"/>
            <w:jc w:val="left"/>
            <w:rPr>
              <w:b w:val="0"/>
            </w:rPr>
          </w:pPr>
          <w:hyperlink w:anchor="_bookmark4" w:history="1">
            <w:r w:rsidR="003B2134" w:rsidRPr="00647EC6">
              <w:t>SYSTEM</w:t>
            </w:r>
            <w:r w:rsidR="003B2134" w:rsidRPr="00647EC6">
              <w:rPr>
                <w:spacing w:val="-9"/>
              </w:rPr>
              <w:t xml:space="preserve"> </w:t>
            </w:r>
            <w:r w:rsidR="003B2134" w:rsidRPr="00647EC6">
              <w:t>ANALYSIS</w:t>
            </w:r>
            <w:r w:rsidR="003B2134" w:rsidRPr="00647EC6">
              <w:tab/>
            </w:r>
            <w:r w:rsidR="00220C9E">
              <w:rPr>
                <w:b w:val="0"/>
              </w:rPr>
              <w:t>5</w:t>
            </w:r>
          </w:hyperlink>
        </w:p>
        <w:p w14:paraId="2BFEB701" w14:textId="18D35DF2" w:rsidR="003B2134" w:rsidRPr="00647EC6" w:rsidRDefault="00000000" w:rsidP="003B2134">
          <w:pPr>
            <w:pStyle w:val="TOC5"/>
            <w:numPr>
              <w:ilvl w:val="1"/>
              <w:numId w:val="1"/>
            </w:numPr>
            <w:tabs>
              <w:tab w:val="left" w:pos="2150"/>
              <w:tab w:val="left" w:pos="2151"/>
              <w:tab w:val="right" w:pos="8661"/>
            </w:tabs>
            <w:spacing w:before="141"/>
            <w:ind w:hanging="707"/>
          </w:pPr>
          <w:hyperlink w:anchor="_bookmark5" w:history="1">
            <w:r w:rsidR="003B2134">
              <w:t>SYSTEM</w:t>
            </w:r>
          </w:hyperlink>
          <w:r w:rsidR="003B2134">
            <w:t xml:space="preserve"> ANALYSIS</w:t>
          </w:r>
          <w:r w:rsidR="003B2134">
            <w:tab/>
          </w:r>
          <w:r w:rsidR="00220C9E">
            <w:t>6</w:t>
          </w:r>
        </w:p>
        <w:p w14:paraId="65BF7787" w14:textId="2FF56DEE" w:rsidR="003B2134" w:rsidRPr="00647EC6" w:rsidRDefault="00000000" w:rsidP="003B2134">
          <w:pPr>
            <w:pStyle w:val="TOC5"/>
            <w:numPr>
              <w:ilvl w:val="1"/>
              <w:numId w:val="1"/>
            </w:numPr>
            <w:tabs>
              <w:tab w:val="left" w:pos="2150"/>
              <w:tab w:val="left" w:pos="2151"/>
              <w:tab w:val="right" w:pos="8670"/>
            </w:tabs>
            <w:spacing w:before="141"/>
            <w:ind w:hanging="707"/>
          </w:pPr>
          <w:hyperlink w:anchor="_bookmark11" w:history="1">
            <w:r w:rsidR="003B2134" w:rsidRPr="00647EC6">
              <w:t>HARDWARE</w:t>
            </w:r>
            <w:r w:rsidR="003B2134" w:rsidRPr="00647EC6">
              <w:rPr>
                <w:spacing w:val="4"/>
              </w:rPr>
              <w:t xml:space="preserve"> </w:t>
            </w:r>
            <w:r w:rsidR="003B2134" w:rsidRPr="00647EC6">
              <w:t>&amp;</w:t>
            </w:r>
            <w:r w:rsidR="003B2134" w:rsidRPr="00647EC6">
              <w:rPr>
                <w:spacing w:val="-3"/>
              </w:rPr>
              <w:t xml:space="preserve"> </w:t>
            </w:r>
            <w:r w:rsidR="003B2134" w:rsidRPr="00647EC6">
              <w:t>SOFTWARE</w:t>
            </w:r>
            <w:r w:rsidR="003B2134" w:rsidRPr="00647EC6">
              <w:rPr>
                <w:spacing w:val="4"/>
              </w:rPr>
              <w:t xml:space="preserve"> </w:t>
            </w:r>
            <w:r w:rsidR="003B2134" w:rsidRPr="00647EC6">
              <w:t>REQUIREMENTS</w:t>
            </w:r>
            <w:r w:rsidR="003B2134" w:rsidRPr="00647EC6">
              <w:tab/>
            </w:r>
            <w:r w:rsidR="00220C9E">
              <w:t>7</w:t>
            </w:r>
          </w:hyperlink>
        </w:p>
        <w:p w14:paraId="7D5971E5" w14:textId="0E4B7E12" w:rsidR="003B2134" w:rsidRPr="00647EC6" w:rsidRDefault="00000000" w:rsidP="003B2134">
          <w:pPr>
            <w:pStyle w:val="TOC8"/>
            <w:numPr>
              <w:ilvl w:val="2"/>
              <w:numId w:val="1"/>
            </w:numPr>
            <w:tabs>
              <w:tab w:val="left" w:pos="3096"/>
              <w:tab w:val="left" w:pos="3097"/>
              <w:tab w:val="right" w:pos="8670"/>
            </w:tabs>
            <w:spacing w:before="142"/>
            <w:ind w:left="3096" w:hanging="947"/>
          </w:pPr>
          <w:hyperlink w:anchor="_bookmark12" w:history="1">
            <w:r w:rsidR="003B2134" w:rsidRPr="00647EC6">
              <w:t>HARDWARE</w:t>
            </w:r>
            <w:r w:rsidR="003B2134" w:rsidRPr="00647EC6">
              <w:rPr>
                <w:spacing w:val="4"/>
              </w:rPr>
              <w:t xml:space="preserve"> </w:t>
            </w:r>
            <w:r w:rsidR="003B2134" w:rsidRPr="00647EC6">
              <w:t>REQUIREMENTS</w:t>
            </w:r>
            <w:r w:rsidR="003B2134" w:rsidRPr="00647EC6">
              <w:tab/>
            </w:r>
            <w:r w:rsidR="00073934">
              <w:t>7</w:t>
            </w:r>
          </w:hyperlink>
        </w:p>
        <w:p w14:paraId="6B73680F" w14:textId="335421C0" w:rsidR="003B2134" w:rsidRPr="00647EC6" w:rsidRDefault="00000000" w:rsidP="003B2134">
          <w:pPr>
            <w:pStyle w:val="TOC8"/>
            <w:numPr>
              <w:ilvl w:val="2"/>
              <w:numId w:val="1"/>
            </w:numPr>
            <w:tabs>
              <w:tab w:val="left" w:pos="3096"/>
              <w:tab w:val="left" w:pos="3097"/>
              <w:tab w:val="right" w:pos="8670"/>
            </w:tabs>
            <w:spacing w:before="147"/>
            <w:ind w:left="3096" w:hanging="947"/>
          </w:pPr>
          <w:hyperlink w:anchor="_bookmark13" w:history="1">
            <w:r w:rsidR="003B2134" w:rsidRPr="00647EC6">
              <w:t>SOFTWARE</w:t>
            </w:r>
            <w:r w:rsidR="003B2134" w:rsidRPr="00647EC6">
              <w:rPr>
                <w:spacing w:val="4"/>
              </w:rPr>
              <w:t xml:space="preserve"> </w:t>
            </w:r>
            <w:r w:rsidR="003B2134" w:rsidRPr="00647EC6">
              <w:t>REQUIREMENTS</w:t>
            </w:r>
            <w:r w:rsidR="003B2134" w:rsidRPr="00647EC6">
              <w:tab/>
            </w:r>
            <w:r w:rsidR="00073934">
              <w:t>7</w:t>
            </w:r>
          </w:hyperlink>
        </w:p>
        <w:p w14:paraId="456BE9AE" w14:textId="2EF3CDC8" w:rsidR="003B2134" w:rsidRPr="00647EC6" w:rsidRDefault="00000000" w:rsidP="003B2134">
          <w:pPr>
            <w:pStyle w:val="TOC3"/>
            <w:numPr>
              <w:ilvl w:val="0"/>
              <w:numId w:val="1"/>
            </w:numPr>
            <w:tabs>
              <w:tab w:val="left" w:pos="1445"/>
              <w:tab w:val="right" w:pos="8670"/>
            </w:tabs>
            <w:ind w:hanging="179"/>
            <w:jc w:val="left"/>
            <w:rPr>
              <w:b w:val="0"/>
            </w:rPr>
          </w:pPr>
          <w:hyperlink w:anchor="_bookmark14" w:history="1">
            <w:r w:rsidR="003B2134" w:rsidRPr="00647EC6">
              <w:t>ARCHITECTURE</w:t>
            </w:r>
            <w:r w:rsidR="003B2134" w:rsidRPr="00647EC6">
              <w:tab/>
            </w:r>
            <w:r w:rsidR="00073934">
              <w:rPr>
                <w:b w:val="0"/>
              </w:rPr>
              <w:t>8</w:t>
            </w:r>
          </w:hyperlink>
        </w:p>
        <w:p w14:paraId="57F09725" w14:textId="20AB1AD3" w:rsidR="003B2134" w:rsidRPr="00647EC6" w:rsidRDefault="00000000" w:rsidP="003B2134">
          <w:pPr>
            <w:pStyle w:val="TOC5"/>
            <w:numPr>
              <w:ilvl w:val="1"/>
              <w:numId w:val="1"/>
            </w:numPr>
            <w:tabs>
              <w:tab w:val="left" w:pos="2150"/>
              <w:tab w:val="left" w:pos="2151"/>
              <w:tab w:val="right" w:pos="8670"/>
            </w:tabs>
            <w:spacing w:before="103"/>
            <w:ind w:hanging="707"/>
          </w:pPr>
          <w:hyperlink w:anchor="_bookmark15" w:history="1">
            <w:r w:rsidR="003B2134" w:rsidRPr="00647EC6">
              <w:tab/>
            </w:r>
            <w:r w:rsidR="003B2134">
              <w:t>REQIREMENT WORKFLOW</w:t>
            </w:r>
            <w:r w:rsidR="003B2134">
              <w:tab/>
            </w:r>
            <w:r w:rsidR="00073934">
              <w:t>9</w:t>
            </w:r>
          </w:hyperlink>
        </w:p>
        <w:p w14:paraId="43E3459A" w14:textId="4997DE40" w:rsidR="003B2134" w:rsidRPr="00647EC6" w:rsidRDefault="003B2134" w:rsidP="003B2134">
          <w:pPr>
            <w:pStyle w:val="TOC5"/>
            <w:tabs>
              <w:tab w:val="left" w:pos="2150"/>
              <w:tab w:val="left" w:pos="2151"/>
              <w:tab w:val="right" w:pos="8670"/>
            </w:tabs>
            <w:ind w:left="1444" w:firstLine="0"/>
            <w:jc w:val="right"/>
          </w:pPr>
          <w:r>
            <w:t xml:space="preserve">3.1.1 </w:t>
          </w:r>
          <w:hyperlink w:anchor="_bookmark16" w:history="1">
            <w:r>
              <w:t>USE CASE DISCRIPTION</w:t>
            </w:r>
            <w:r w:rsidR="00BB5E2B">
              <w:t xml:space="preserve">                                                           9</w:t>
            </w:r>
          </w:hyperlink>
        </w:p>
        <w:p w14:paraId="00F1F2A6" w14:textId="28C356DC" w:rsidR="003B2134" w:rsidRPr="00647EC6" w:rsidRDefault="00000000" w:rsidP="003B2134">
          <w:pPr>
            <w:pStyle w:val="TOC5"/>
            <w:numPr>
              <w:ilvl w:val="1"/>
              <w:numId w:val="1"/>
            </w:numPr>
            <w:tabs>
              <w:tab w:val="left" w:pos="2150"/>
              <w:tab w:val="left" w:pos="2151"/>
              <w:tab w:val="right" w:pos="8670"/>
            </w:tabs>
            <w:spacing w:before="55"/>
            <w:ind w:hanging="707"/>
          </w:pPr>
          <w:hyperlink w:anchor="_bookmark17" w:history="1">
            <w:r w:rsidR="003B2134">
              <w:t>ANALYSIS WORKFLOW</w:t>
            </w:r>
            <w:r w:rsidR="003B2134" w:rsidRPr="00647EC6">
              <w:tab/>
            </w:r>
            <w:r w:rsidR="00B30BED">
              <w:t>10</w:t>
            </w:r>
          </w:hyperlink>
        </w:p>
        <w:p w14:paraId="5CF68BA4" w14:textId="062B40F7" w:rsidR="003B2134" w:rsidRPr="00647EC6" w:rsidRDefault="003B2134" w:rsidP="003B2134">
          <w:pPr>
            <w:pStyle w:val="TOC5"/>
            <w:tabs>
              <w:tab w:val="left" w:pos="2150"/>
              <w:tab w:val="left" w:pos="2151"/>
              <w:tab w:val="right" w:pos="8670"/>
            </w:tabs>
            <w:spacing w:before="65"/>
            <w:ind w:firstLine="0"/>
          </w:pPr>
          <w:r>
            <w:t>3.2.1 OBJECT ORIENT ANALYSIS</w:t>
          </w:r>
          <w:hyperlink w:anchor="_bookmark18" w:history="1">
            <w:r w:rsidRPr="00647EC6">
              <w:tab/>
            </w:r>
            <w:r w:rsidR="00A11ADA">
              <w:t>10</w:t>
            </w:r>
          </w:hyperlink>
        </w:p>
        <w:p w14:paraId="7957FB67" w14:textId="48C701DF" w:rsidR="003B2134" w:rsidRPr="00647EC6" w:rsidRDefault="00000000" w:rsidP="003B2134">
          <w:pPr>
            <w:pStyle w:val="TOC5"/>
            <w:numPr>
              <w:ilvl w:val="1"/>
              <w:numId w:val="1"/>
            </w:numPr>
            <w:tabs>
              <w:tab w:val="left" w:pos="2150"/>
              <w:tab w:val="left" w:pos="2151"/>
              <w:tab w:val="right" w:pos="8728"/>
            </w:tabs>
            <w:spacing w:before="75"/>
            <w:ind w:hanging="707"/>
          </w:pPr>
          <w:hyperlink w:anchor="_bookmark19" w:history="1">
            <w:r w:rsidR="003B2134">
              <w:t>DESIGN WORKFLOW</w:t>
            </w:r>
            <w:r w:rsidR="003B2134" w:rsidRPr="00647EC6">
              <w:tab/>
            </w:r>
            <w:r w:rsidR="00A11ADA">
              <w:t>11</w:t>
            </w:r>
          </w:hyperlink>
        </w:p>
        <w:p w14:paraId="4DAE099B" w14:textId="2764AC2E" w:rsidR="00950047" w:rsidRDefault="003B2134" w:rsidP="003B2134">
          <w:pPr>
            <w:pStyle w:val="TOC5"/>
            <w:numPr>
              <w:ilvl w:val="2"/>
              <w:numId w:val="1"/>
            </w:numPr>
            <w:tabs>
              <w:tab w:val="left" w:pos="2150"/>
              <w:tab w:val="left" w:pos="2151"/>
              <w:tab w:val="right" w:pos="8723"/>
            </w:tabs>
          </w:pPr>
          <w:r>
            <w:t>DATAFLOW ANALYSIS</w:t>
          </w:r>
          <w:r w:rsidRPr="00647EC6">
            <w:t xml:space="preserve"> </w:t>
          </w:r>
          <w:r w:rsidR="00BB5E2B">
            <w:t xml:space="preserve">   </w:t>
          </w:r>
          <w:r w:rsidR="00114AA8">
            <w:t xml:space="preserve">                                                 11</w:t>
          </w:r>
        </w:p>
        <w:p w14:paraId="3F548824" w14:textId="7161493B" w:rsidR="003B2134" w:rsidRPr="00647EC6" w:rsidRDefault="0036322F" w:rsidP="003B2134">
          <w:pPr>
            <w:pStyle w:val="TOC5"/>
            <w:numPr>
              <w:ilvl w:val="2"/>
              <w:numId w:val="1"/>
            </w:numPr>
            <w:tabs>
              <w:tab w:val="left" w:pos="2150"/>
              <w:tab w:val="left" w:pos="2151"/>
              <w:tab w:val="right" w:pos="8723"/>
            </w:tabs>
          </w:pPr>
          <w:r>
            <w:t>MODULE DESCRIPTION</w:t>
          </w:r>
          <w:r w:rsidR="00BB5E2B">
            <w:t xml:space="preserve">                                                </w:t>
          </w:r>
          <w:r>
            <w:t xml:space="preserve">   </w:t>
          </w:r>
          <w:r w:rsidR="00BB5E2B">
            <w:t xml:space="preserve"> 1</w:t>
          </w:r>
          <w:r w:rsidR="00114AA8">
            <w:t>2</w:t>
          </w:r>
        </w:p>
        <w:p w14:paraId="41804363" w14:textId="6E5860ED" w:rsidR="003B2134" w:rsidRPr="00647EC6" w:rsidRDefault="00000000" w:rsidP="00114AA8">
          <w:pPr>
            <w:pStyle w:val="TOC3"/>
            <w:numPr>
              <w:ilvl w:val="0"/>
              <w:numId w:val="1"/>
            </w:numPr>
            <w:tabs>
              <w:tab w:val="left" w:pos="1445"/>
              <w:tab w:val="right" w:pos="8728"/>
            </w:tabs>
            <w:spacing w:before="156"/>
            <w:ind w:hanging="179"/>
            <w:jc w:val="left"/>
          </w:pPr>
          <w:hyperlink w:anchor="_bookmark21" w:history="1">
            <w:r w:rsidR="003B2134" w:rsidRPr="00647EC6">
              <w:t>IMPLEMENT</w:t>
            </w:r>
            <w:r w:rsidR="003B2134">
              <w:t>ED WORKFLOW</w:t>
            </w:r>
            <w:r w:rsidR="003B2134" w:rsidRPr="00647EC6">
              <w:tab/>
            </w:r>
            <w:r w:rsidR="00114AA8">
              <w:rPr>
                <w:b w:val="0"/>
              </w:rPr>
              <w:t>13</w:t>
            </w:r>
          </w:hyperlink>
        </w:p>
        <w:p w14:paraId="70A5F9C4" w14:textId="1A3749C9" w:rsidR="003B2134" w:rsidRPr="00647EC6" w:rsidRDefault="00000000" w:rsidP="003B2134">
          <w:pPr>
            <w:pStyle w:val="TOC3"/>
            <w:numPr>
              <w:ilvl w:val="0"/>
              <w:numId w:val="1"/>
            </w:numPr>
            <w:tabs>
              <w:tab w:val="left" w:pos="1445"/>
              <w:tab w:val="right" w:pos="8728"/>
            </w:tabs>
            <w:spacing w:before="175"/>
            <w:ind w:hanging="179"/>
            <w:jc w:val="left"/>
            <w:rPr>
              <w:b w:val="0"/>
            </w:rPr>
          </w:pPr>
          <w:hyperlink w:anchor="_TOC_250001" w:history="1">
            <w:r w:rsidR="003B2134">
              <w:t>RUNNING RESULTS AND SNAPSHOTS</w:t>
            </w:r>
            <w:r w:rsidR="003B2134" w:rsidRPr="00647EC6">
              <w:tab/>
            </w:r>
            <w:r w:rsidR="00114AA8">
              <w:rPr>
                <w:b w:val="0"/>
              </w:rPr>
              <w:t>23</w:t>
            </w:r>
          </w:hyperlink>
        </w:p>
        <w:p w14:paraId="2A6BB503" w14:textId="3E6C9787" w:rsidR="003B2134" w:rsidRPr="00647EC6" w:rsidRDefault="00000000" w:rsidP="003B2134">
          <w:pPr>
            <w:pStyle w:val="TOC3"/>
            <w:numPr>
              <w:ilvl w:val="0"/>
              <w:numId w:val="1"/>
            </w:numPr>
            <w:tabs>
              <w:tab w:val="left" w:pos="1445"/>
              <w:tab w:val="right" w:pos="8728"/>
            </w:tabs>
            <w:spacing w:before="176"/>
            <w:ind w:hanging="179"/>
            <w:jc w:val="left"/>
            <w:rPr>
              <w:b w:val="0"/>
            </w:rPr>
          </w:pPr>
          <w:hyperlink w:anchor="_bookmark23" w:history="1">
            <w:r w:rsidR="003B2134" w:rsidRPr="00647EC6">
              <w:t>TESTING</w:t>
            </w:r>
            <w:r w:rsidR="003B2134" w:rsidRPr="00647EC6">
              <w:tab/>
            </w:r>
            <w:r w:rsidR="00114AA8">
              <w:rPr>
                <w:b w:val="0"/>
              </w:rPr>
              <w:t>34</w:t>
            </w:r>
          </w:hyperlink>
        </w:p>
        <w:p w14:paraId="010C01A5" w14:textId="1ACD8AF6" w:rsidR="003B2134" w:rsidRPr="00647EC6" w:rsidRDefault="00000000" w:rsidP="003B2134">
          <w:pPr>
            <w:pStyle w:val="TOC4"/>
            <w:numPr>
              <w:ilvl w:val="1"/>
              <w:numId w:val="1"/>
            </w:numPr>
            <w:tabs>
              <w:tab w:val="left" w:pos="1862"/>
              <w:tab w:val="left" w:pos="1863"/>
              <w:tab w:val="right" w:pos="8738"/>
            </w:tabs>
            <w:spacing w:before="315"/>
            <w:ind w:left="1862" w:hanging="539"/>
          </w:pPr>
          <w:hyperlink w:anchor="_bookmark24" w:history="1">
            <w:r w:rsidR="003B2134" w:rsidRPr="00647EC6">
              <w:t>INTRODUCTION</w:t>
            </w:r>
            <w:r w:rsidR="003B2134" w:rsidRPr="00647EC6">
              <w:rPr>
                <w:spacing w:val="-8"/>
              </w:rPr>
              <w:t xml:space="preserve"> </w:t>
            </w:r>
            <w:r w:rsidR="003B2134" w:rsidRPr="00647EC6">
              <w:t>TO</w:t>
            </w:r>
            <w:r w:rsidR="003B2134" w:rsidRPr="00647EC6">
              <w:rPr>
                <w:spacing w:val="-3"/>
              </w:rPr>
              <w:t xml:space="preserve"> </w:t>
            </w:r>
            <w:r w:rsidR="003B2134" w:rsidRPr="00647EC6">
              <w:t>TESTING</w:t>
            </w:r>
            <w:r w:rsidR="003B2134" w:rsidRPr="00647EC6">
              <w:tab/>
            </w:r>
            <w:r w:rsidR="00114AA8">
              <w:t>35</w:t>
            </w:r>
          </w:hyperlink>
        </w:p>
        <w:p w14:paraId="44A7CA58" w14:textId="623B15A2" w:rsidR="003B2134" w:rsidRPr="00647EC6" w:rsidRDefault="00000000" w:rsidP="003B2134">
          <w:pPr>
            <w:pStyle w:val="TOC4"/>
            <w:numPr>
              <w:ilvl w:val="1"/>
              <w:numId w:val="1"/>
            </w:numPr>
            <w:tabs>
              <w:tab w:val="left" w:pos="1862"/>
              <w:tab w:val="left" w:pos="1863"/>
              <w:tab w:val="right" w:pos="8738"/>
            </w:tabs>
            <w:spacing w:after="240"/>
            <w:ind w:left="1862" w:hanging="539"/>
          </w:pPr>
          <w:hyperlink w:anchor="_bookmark25" w:history="1">
            <w:r w:rsidR="003B2134" w:rsidRPr="00647EC6">
              <w:t>TYPES</w:t>
            </w:r>
            <w:r w:rsidR="003B2134" w:rsidRPr="00647EC6">
              <w:rPr>
                <w:spacing w:val="-2"/>
              </w:rPr>
              <w:t xml:space="preserve"> </w:t>
            </w:r>
            <w:r w:rsidR="003B2134" w:rsidRPr="00647EC6">
              <w:t>OF</w:t>
            </w:r>
            <w:r w:rsidR="003B2134" w:rsidRPr="00647EC6">
              <w:rPr>
                <w:spacing w:val="-6"/>
              </w:rPr>
              <w:t xml:space="preserve"> </w:t>
            </w:r>
            <w:r w:rsidR="003B2134" w:rsidRPr="00647EC6">
              <w:t>TESTING</w:t>
            </w:r>
            <w:r w:rsidR="003B2134" w:rsidRPr="00647EC6">
              <w:tab/>
            </w:r>
            <w:r w:rsidR="00114AA8">
              <w:t>35</w:t>
            </w:r>
          </w:hyperlink>
        </w:p>
        <w:p w14:paraId="740A5CAC" w14:textId="4C45DA97" w:rsidR="003B2134" w:rsidRPr="00647EC6" w:rsidRDefault="00000000" w:rsidP="003B2134">
          <w:pPr>
            <w:pStyle w:val="TOC4"/>
            <w:numPr>
              <w:ilvl w:val="1"/>
              <w:numId w:val="1"/>
            </w:numPr>
            <w:tabs>
              <w:tab w:val="left" w:pos="1862"/>
              <w:tab w:val="left" w:pos="1863"/>
              <w:tab w:val="right" w:pos="8738"/>
            </w:tabs>
            <w:spacing w:before="146"/>
            <w:ind w:left="1862" w:hanging="539"/>
          </w:pPr>
          <w:hyperlink w:anchor="_bookmark29" w:history="1">
            <w:r w:rsidR="003B2134" w:rsidRPr="00647EC6">
              <w:t>TEST</w:t>
            </w:r>
            <w:r w:rsidR="003B2134" w:rsidRPr="00647EC6">
              <w:rPr>
                <w:spacing w:val="-1"/>
              </w:rPr>
              <w:t xml:space="preserve"> </w:t>
            </w:r>
            <w:r w:rsidR="003B2134" w:rsidRPr="00647EC6">
              <w:t>CASES</w:t>
            </w:r>
            <w:r w:rsidR="003B2134" w:rsidRPr="00647EC6">
              <w:tab/>
            </w:r>
            <w:r w:rsidR="00114AA8">
              <w:t>37</w:t>
            </w:r>
          </w:hyperlink>
        </w:p>
        <w:p w14:paraId="4C921B75" w14:textId="4226A142" w:rsidR="003B2134" w:rsidRPr="00647EC6" w:rsidRDefault="00000000" w:rsidP="003B2134">
          <w:pPr>
            <w:pStyle w:val="TOC2"/>
            <w:numPr>
              <w:ilvl w:val="0"/>
              <w:numId w:val="1"/>
            </w:numPr>
            <w:tabs>
              <w:tab w:val="left" w:pos="1387"/>
              <w:tab w:val="right" w:pos="8738"/>
            </w:tabs>
            <w:ind w:left="1386" w:hanging="303"/>
            <w:jc w:val="left"/>
            <w:rPr>
              <w:b w:val="0"/>
            </w:rPr>
          </w:pPr>
          <w:hyperlink w:anchor="_TOC_250000" w:history="1">
            <w:r w:rsidR="003B2134" w:rsidRPr="00647EC6">
              <w:t>CONCLUSION</w:t>
            </w:r>
            <w:r w:rsidR="003B2134" w:rsidRPr="00647EC6">
              <w:rPr>
                <w:spacing w:val="1"/>
              </w:rPr>
              <w:t xml:space="preserve"> </w:t>
            </w:r>
            <w:r w:rsidR="003B2134" w:rsidRPr="00647EC6">
              <w:t>&amp;</w:t>
            </w:r>
            <w:r w:rsidR="003B2134" w:rsidRPr="00647EC6">
              <w:rPr>
                <w:spacing w:val="3"/>
              </w:rPr>
              <w:t xml:space="preserve"> </w:t>
            </w:r>
            <w:r w:rsidR="003B2134" w:rsidRPr="00647EC6">
              <w:t>FUTURE SCOPE</w:t>
            </w:r>
            <w:r w:rsidR="003B2134" w:rsidRPr="00647EC6">
              <w:tab/>
            </w:r>
            <w:r w:rsidR="00114AA8">
              <w:rPr>
                <w:b w:val="0"/>
              </w:rPr>
              <w:t>38</w:t>
            </w:r>
          </w:hyperlink>
        </w:p>
        <w:p w14:paraId="1C3443C7" w14:textId="3F3D2465" w:rsidR="003B2134" w:rsidRPr="00647EC6" w:rsidRDefault="00000000" w:rsidP="003B2134">
          <w:pPr>
            <w:pStyle w:val="TOC4"/>
            <w:numPr>
              <w:ilvl w:val="1"/>
              <w:numId w:val="1"/>
            </w:numPr>
            <w:tabs>
              <w:tab w:val="left" w:pos="1924"/>
              <w:tab w:val="left" w:pos="1925"/>
              <w:tab w:val="right" w:pos="8738"/>
            </w:tabs>
            <w:spacing w:before="176"/>
            <w:ind w:left="1924" w:hanging="601"/>
          </w:pPr>
          <w:hyperlink w:anchor="_bookmark31" w:history="1">
            <w:r w:rsidR="003B2134" w:rsidRPr="00647EC6">
              <w:t>PROJECT</w:t>
            </w:r>
            <w:r w:rsidR="003B2134" w:rsidRPr="00647EC6">
              <w:rPr>
                <w:spacing w:val="-1"/>
              </w:rPr>
              <w:t xml:space="preserve"> </w:t>
            </w:r>
            <w:r w:rsidR="003B2134" w:rsidRPr="00647EC6">
              <w:t>CONCLUSION</w:t>
            </w:r>
            <w:r w:rsidR="003B2134" w:rsidRPr="00647EC6">
              <w:tab/>
            </w:r>
            <w:r w:rsidR="0098166A">
              <w:t>39</w:t>
            </w:r>
          </w:hyperlink>
        </w:p>
        <w:p w14:paraId="1C18EED4" w14:textId="080DF0D4" w:rsidR="003B2134" w:rsidRPr="00647EC6" w:rsidRDefault="00000000" w:rsidP="003B2134">
          <w:pPr>
            <w:pStyle w:val="TOC4"/>
            <w:numPr>
              <w:ilvl w:val="1"/>
              <w:numId w:val="1"/>
            </w:numPr>
            <w:tabs>
              <w:tab w:val="left" w:pos="1924"/>
              <w:tab w:val="left" w:pos="1925"/>
              <w:tab w:val="right" w:pos="8738"/>
            </w:tabs>
            <w:ind w:left="1924" w:hanging="601"/>
          </w:pPr>
          <w:hyperlink w:anchor="_bookmark32" w:history="1">
            <w:r w:rsidR="003B2134" w:rsidRPr="00647EC6">
              <w:t>FUTURE</w:t>
            </w:r>
            <w:r w:rsidR="003B2134" w:rsidRPr="00647EC6">
              <w:rPr>
                <w:spacing w:val="3"/>
              </w:rPr>
              <w:t xml:space="preserve"> </w:t>
            </w:r>
            <w:r w:rsidR="003B2134" w:rsidRPr="00647EC6">
              <w:t>SCOPE</w:t>
            </w:r>
            <w:r w:rsidR="003B2134" w:rsidRPr="00647EC6">
              <w:tab/>
            </w:r>
            <w:r w:rsidR="0098166A">
              <w:t>39</w:t>
            </w:r>
          </w:hyperlink>
        </w:p>
        <w:p w14:paraId="038F0413" w14:textId="4C5EC730" w:rsidR="003B2134" w:rsidRPr="00B73520" w:rsidRDefault="003B2134" w:rsidP="003B2134">
          <w:pPr>
            <w:pStyle w:val="TOC2"/>
            <w:numPr>
              <w:ilvl w:val="0"/>
              <w:numId w:val="1"/>
            </w:numPr>
            <w:tabs>
              <w:tab w:val="left" w:pos="1387"/>
              <w:tab w:val="right" w:pos="8738"/>
            </w:tabs>
            <w:spacing w:before="175"/>
            <w:ind w:left="1386" w:hanging="303"/>
            <w:jc w:val="left"/>
            <w:rPr>
              <w:bCs w:val="0"/>
            </w:rPr>
          </w:pPr>
          <w:r w:rsidRPr="00B73520">
            <w:rPr>
              <w:bCs w:val="0"/>
            </w:rPr>
            <w:t>ACKNOWDGEMENT</w:t>
          </w:r>
          <w:r w:rsidR="0098166A" w:rsidRPr="0098166A">
            <w:rPr>
              <w:b w:val="0"/>
            </w:rPr>
            <w:t xml:space="preserve"> </w:t>
          </w:r>
          <w:r w:rsidR="0098166A">
            <w:rPr>
              <w:b w:val="0"/>
            </w:rPr>
            <w:t xml:space="preserve">                                                                              </w:t>
          </w:r>
          <w:r w:rsidR="0098166A" w:rsidRPr="0098166A">
            <w:rPr>
              <w:b w:val="0"/>
            </w:rPr>
            <w:t>41</w:t>
          </w:r>
          <w:r w:rsidRPr="00B73520">
            <w:rPr>
              <w:bCs w:val="0"/>
            </w:rPr>
            <w:tab/>
          </w:r>
        </w:p>
        <w:p w14:paraId="209C0434" w14:textId="52B3E1D1" w:rsidR="003B2134" w:rsidRPr="00647EC6" w:rsidRDefault="003B2134" w:rsidP="003B2134">
          <w:pPr>
            <w:pStyle w:val="TOC2"/>
            <w:numPr>
              <w:ilvl w:val="0"/>
              <w:numId w:val="1"/>
            </w:numPr>
            <w:tabs>
              <w:tab w:val="left" w:pos="1387"/>
              <w:tab w:val="right" w:pos="8738"/>
            </w:tabs>
            <w:spacing w:before="175"/>
            <w:ind w:left="1386" w:hanging="303"/>
            <w:jc w:val="left"/>
            <w:rPr>
              <w:b w:val="0"/>
            </w:rPr>
          </w:pPr>
          <w:r w:rsidRPr="00647EC6">
            <w:t>REFERENCES</w:t>
          </w:r>
          <w:r w:rsidRPr="00647EC6">
            <w:tab/>
          </w:r>
          <w:r w:rsidR="0098166A">
            <w:rPr>
              <w:b w:val="0"/>
            </w:rPr>
            <w:t>43</w:t>
          </w:r>
        </w:p>
        <w:p w14:paraId="1C59F451" w14:textId="62B758CE" w:rsidR="003B2134" w:rsidRPr="00BC45F6" w:rsidRDefault="00000000" w:rsidP="003B2134">
          <w:pPr>
            <w:pStyle w:val="TOC4"/>
            <w:numPr>
              <w:ilvl w:val="1"/>
              <w:numId w:val="1"/>
            </w:numPr>
            <w:tabs>
              <w:tab w:val="left" w:pos="1862"/>
              <w:tab w:val="left" w:pos="1863"/>
              <w:tab w:val="right" w:pos="8738"/>
            </w:tabs>
            <w:spacing w:before="219"/>
            <w:ind w:left="1862" w:hanging="539"/>
          </w:pPr>
          <w:hyperlink w:anchor="_bookmark33" w:history="1">
            <w:r w:rsidR="003B2134" w:rsidRPr="00647EC6">
              <w:t>REFERENCES</w:t>
            </w:r>
            <w:r w:rsidR="003B2134" w:rsidRPr="00647EC6">
              <w:tab/>
            </w:r>
            <w:r w:rsidR="0098166A">
              <w:t>44</w:t>
            </w:r>
          </w:hyperlink>
        </w:p>
      </w:sdtContent>
    </w:sdt>
    <w:p w14:paraId="64F6F38F" w14:textId="77777777" w:rsidR="00F9056F" w:rsidRDefault="00F9056F"/>
    <w:sectPr w:rsidR="00F9056F" w:rsidSect="00CC6664">
      <w:pgSz w:w="11906" w:h="16838"/>
      <w:pgMar w:top="1440" w:right="1440" w:bottom="1440" w:left="1440" w:header="1134" w:footer="1134" w:gutter="0"/>
      <w:pgNumType w:fmt="lowerRoman" w:start="1" w:chapStyle="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34A80" w14:textId="77777777" w:rsidR="00694FDE" w:rsidRDefault="00694FDE" w:rsidP="00E76743">
      <w:r>
        <w:separator/>
      </w:r>
    </w:p>
  </w:endnote>
  <w:endnote w:type="continuationSeparator" w:id="0">
    <w:p w14:paraId="6EECEA9D" w14:textId="77777777" w:rsidR="00694FDE" w:rsidRDefault="00694FDE" w:rsidP="00E76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06E13" w14:textId="44F9F1AD" w:rsidR="00CC6664" w:rsidRDefault="00000000">
    <w:pPr>
      <w:pStyle w:val="Footer"/>
      <w:jc w:val="right"/>
    </w:pPr>
    <w:sdt>
      <w:sdtPr>
        <w:id w:val="-457341655"/>
        <w:docPartObj>
          <w:docPartGallery w:val="Page Numbers (Bottom of Page)"/>
          <w:docPartUnique/>
        </w:docPartObj>
      </w:sdtPr>
      <w:sdtEndPr>
        <w:rPr>
          <w:noProof/>
        </w:rPr>
      </w:sdtEndPr>
      <w:sdtContent>
        <w:r w:rsidR="00CC6664">
          <w:fldChar w:fldCharType="begin"/>
        </w:r>
        <w:r w:rsidR="00CC6664">
          <w:instrText xml:space="preserve"> PAGE   \* MERGEFORMAT </w:instrText>
        </w:r>
        <w:r w:rsidR="00CC6664">
          <w:fldChar w:fldCharType="separate"/>
        </w:r>
        <w:r w:rsidR="00CC6664">
          <w:rPr>
            <w:noProof/>
          </w:rPr>
          <w:t>2</w:t>
        </w:r>
        <w:r w:rsidR="00CC6664">
          <w:rPr>
            <w:noProof/>
          </w:rPr>
          <w:fldChar w:fldCharType="end"/>
        </w:r>
      </w:sdtContent>
    </w:sdt>
  </w:p>
  <w:p w14:paraId="5C6E4E39" w14:textId="593B83AA" w:rsidR="001B3776" w:rsidRDefault="001B3776" w:rsidP="00CC6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FE23F" w14:textId="77777777" w:rsidR="00694FDE" w:rsidRDefault="00694FDE" w:rsidP="00E76743">
      <w:r>
        <w:separator/>
      </w:r>
    </w:p>
  </w:footnote>
  <w:footnote w:type="continuationSeparator" w:id="0">
    <w:p w14:paraId="25615506" w14:textId="77777777" w:rsidR="00694FDE" w:rsidRDefault="00694FDE" w:rsidP="00E76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34B2A" w14:textId="485E3053" w:rsidR="00E76743" w:rsidRDefault="003C5B0E">
    <w:pPr>
      <w:pStyle w:val="Header"/>
    </w:pPr>
    <w:r>
      <w:rPr>
        <w:noProof/>
      </w:rPr>
      <mc:AlternateContent>
        <mc:Choice Requires="wps">
          <w:drawing>
            <wp:anchor distT="0" distB="0" distL="114300" distR="114300" simplePos="0" relativeHeight="251659264" behindDoc="0" locked="0" layoutInCell="1" allowOverlap="1" wp14:anchorId="67B410A1" wp14:editId="7214AF0F">
              <wp:simplePos x="0" y="0"/>
              <wp:positionH relativeFrom="margin">
                <wp:posOffset>-2802346</wp:posOffset>
              </wp:positionH>
              <wp:positionV relativeFrom="paragraph">
                <wp:posOffset>-325937</wp:posOffset>
              </wp:positionV>
              <wp:extent cx="576943" cy="283028"/>
              <wp:effectExtent l="0" t="0" r="13970" b="22225"/>
              <wp:wrapNone/>
              <wp:docPr id="364265174" name="Text Box 1"/>
              <wp:cNvGraphicFramePr/>
              <a:graphic xmlns:a="http://schemas.openxmlformats.org/drawingml/2006/main">
                <a:graphicData uri="http://schemas.microsoft.com/office/word/2010/wordprocessingShape">
                  <wps:wsp>
                    <wps:cNvSpPr txBox="1"/>
                    <wps:spPr>
                      <a:xfrm>
                        <a:off x="0" y="0"/>
                        <a:ext cx="576943" cy="283028"/>
                      </a:xfrm>
                      <a:prstGeom prst="rect">
                        <a:avLst/>
                      </a:prstGeom>
                      <a:solidFill>
                        <a:schemeClr val="lt1"/>
                      </a:solidFill>
                      <a:ln w="6350">
                        <a:solidFill>
                          <a:prstClr val="black"/>
                        </a:solidFill>
                      </a:ln>
                    </wps:spPr>
                    <wps:txbx>
                      <w:txbxContent>
                        <w:p w14:paraId="4400AFFF" w14:textId="6E17EDED" w:rsidR="00E76743" w:rsidRPr="00E76743" w:rsidRDefault="00E76743">
                          <w:pPr>
                            <w:rPr>
                              <w:lang w:val="en-IN"/>
                            </w:rPr>
                          </w:pPr>
                          <w:r>
                            <w:rPr>
                              <w:lang w:val="en-IN"/>
                            </w:rPr>
                            <w:t>i</w:t>
                          </w:r>
                          <w:r w:rsidR="00ED1175">
                            <w:rPr>
                              <w:lang w:val="en-IN"/>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B410A1" id="_x0000_t202" coordsize="21600,21600" o:spt="202" path="m,l,21600r21600,l21600,xe">
              <v:stroke joinstyle="miter"/>
              <v:path gradientshapeok="t" o:connecttype="rect"/>
            </v:shapetype>
            <v:shape id="Text Box 1" o:spid="_x0000_s1026" type="#_x0000_t202" style="position:absolute;margin-left:-220.65pt;margin-top:-25.65pt;width:45.45pt;height:22.3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" fillcolor="white [3201]" strokeweight=".5pt">
              <v:textbox>
                <w:txbxContent>
                  <w:p w14:paraId="4400AFFF" w14:textId="6E17EDED" w:rsidR="00E76743" w:rsidRPr="00E76743" w:rsidRDefault="00E76743">
                    <w:pPr>
                      <w:rPr>
                        <w:lang w:val="en-IN"/>
                      </w:rPr>
                    </w:pPr>
                    <w:r>
                      <w:rPr>
                        <w:lang w:val="en-IN"/>
                      </w:rPr>
                      <w:t>i</w:t>
                    </w:r>
                    <w:r w:rsidR="00ED1175">
                      <w:rPr>
                        <w:lang w:val="en-IN"/>
                      </w:rPr>
                      <w:t>ii</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C2B39"/>
    <w:multiLevelType w:val="multilevel"/>
    <w:tmpl w:val="F006CB08"/>
    <w:lvl w:ilvl="0">
      <w:start w:val="1"/>
      <w:numFmt w:val="decimal"/>
      <w:lvlText w:val="%1."/>
      <w:lvlJc w:val="left"/>
      <w:pPr>
        <w:ind w:left="1444" w:hanging="178"/>
        <w:jc w:val="right"/>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2150" w:hanging="706"/>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87" w:hanging="53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160" w:hanging="538"/>
      </w:pPr>
      <w:rPr>
        <w:rFonts w:hint="default"/>
        <w:lang w:val="en-US" w:eastAsia="en-US" w:bidi="ar-SA"/>
      </w:rPr>
    </w:lvl>
    <w:lvl w:ilvl="4">
      <w:numFmt w:val="bullet"/>
      <w:lvlText w:val="•"/>
      <w:lvlJc w:val="left"/>
      <w:pPr>
        <w:ind w:left="2640" w:hanging="538"/>
      </w:pPr>
      <w:rPr>
        <w:rFonts w:hint="default"/>
        <w:lang w:val="en-US" w:eastAsia="en-US" w:bidi="ar-SA"/>
      </w:rPr>
    </w:lvl>
    <w:lvl w:ilvl="5">
      <w:numFmt w:val="bullet"/>
      <w:lvlText w:val="•"/>
      <w:lvlJc w:val="left"/>
      <w:pPr>
        <w:ind w:left="2680" w:hanging="538"/>
      </w:pPr>
      <w:rPr>
        <w:rFonts w:hint="default"/>
        <w:lang w:val="en-US" w:eastAsia="en-US" w:bidi="ar-SA"/>
      </w:rPr>
    </w:lvl>
    <w:lvl w:ilvl="6">
      <w:numFmt w:val="bullet"/>
      <w:lvlText w:val="•"/>
      <w:lvlJc w:val="left"/>
      <w:pPr>
        <w:ind w:left="2760" w:hanging="538"/>
      </w:pPr>
      <w:rPr>
        <w:rFonts w:hint="default"/>
        <w:lang w:val="en-US" w:eastAsia="en-US" w:bidi="ar-SA"/>
      </w:rPr>
    </w:lvl>
    <w:lvl w:ilvl="7">
      <w:numFmt w:val="bullet"/>
      <w:lvlText w:val="•"/>
      <w:lvlJc w:val="left"/>
      <w:pPr>
        <w:ind w:left="3100" w:hanging="538"/>
      </w:pPr>
      <w:rPr>
        <w:rFonts w:hint="default"/>
        <w:lang w:val="en-US" w:eastAsia="en-US" w:bidi="ar-SA"/>
      </w:rPr>
    </w:lvl>
    <w:lvl w:ilvl="8">
      <w:numFmt w:val="bullet"/>
      <w:lvlText w:val="•"/>
      <w:lvlJc w:val="left"/>
      <w:pPr>
        <w:ind w:left="5180" w:hanging="538"/>
      </w:pPr>
      <w:rPr>
        <w:rFonts w:hint="default"/>
        <w:lang w:val="en-US" w:eastAsia="en-US" w:bidi="ar-SA"/>
      </w:rPr>
    </w:lvl>
  </w:abstractNum>
  <w:num w:numId="1" w16cid:durableId="5182813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raj Saikumar">
    <w15:presenceInfo w15:providerId="Windows Live" w15:userId="4f7c2af0b16663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34"/>
    <w:rsid w:val="00073934"/>
    <w:rsid w:val="00112A14"/>
    <w:rsid w:val="00114AA8"/>
    <w:rsid w:val="001B3776"/>
    <w:rsid w:val="00220C9E"/>
    <w:rsid w:val="002A0059"/>
    <w:rsid w:val="00313601"/>
    <w:rsid w:val="0036322F"/>
    <w:rsid w:val="00387F65"/>
    <w:rsid w:val="003B2134"/>
    <w:rsid w:val="003C5B0E"/>
    <w:rsid w:val="00472F13"/>
    <w:rsid w:val="00482825"/>
    <w:rsid w:val="0048614C"/>
    <w:rsid w:val="00694FDE"/>
    <w:rsid w:val="00700FA7"/>
    <w:rsid w:val="0085582A"/>
    <w:rsid w:val="008D491D"/>
    <w:rsid w:val="00950047"/>
    <w:rsid w:val="0098166A"/>
    <w:rsid w:val="00A11ADA"/>
    <w:rsid w:val="00B30BED"/>
    <w:rsid w:val="00B8633E"/>
    <w:rsid w:val="00BB5E2B"/>
    <w:rsid w:val="00CC6664"/>
    <w:rsid w:val="00E76743"/>
    <w:rsid w:val="00EB6DD1"/>
    <w:rsid w:val="00ED1175"/>
    <w:rsid w:val="00F90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F9973"/>
  <w15:chartTrackingRefBased/>
  <w15:docId w15:val="{A2CA99FA-DAE9-4D2B-AB49-41311EA1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13601"/>
    <w:pPr>
      <w:widowControl w:val="0"/>
      <w:autoSpaceDE w:val="0"/>
      <w:autoSpaceDN w:val="0"/>
      <w:spacing w:after="0" w:line="240" w:lineRule="auto"/>
    </w:pPr>
    <w:rPr>
      <w:rFonts w:ascii="Times New Roman" w:eastAsia="Times New Roman" w:hAnsi="Times New Roman" w:cs="Times New Roman"/>
      <w:lang w:val="en-US"/>
    </w:rPr>
  </w:style>
  <w:style w:type="paragraph" w:styleId="Heading4">
    <w:name w:val="heading 4"/>
    <w:basedOn w:val="Normal"/>
    <w:link w:val="Heading4Char"/>
    <w:uiPriority w:val="1"/>
    <w:qFormat/>
    <w:rsid w:val="003B2134"/>
    <w:pPr>
      <w:spacing w:before="8"/>
      <w:ind w:left="20"/>
      <w:outlineLvl w:val="3"/>
    </w:pPr>
    <w:rPr>
      <w:b/>
      <w:bCs/>
      <w:sz w:val="32"/>
      <w:szCs w:val="32"/>
    </w:rPr>
  </w:style>
  <w:style w:type="paragraph" w:styleId="Heading5">
    <w:name w:val="heading 5"/>
    <w:basedOn w:val="Normal"/>
    <w:link w:val="Heading5Char"/>
    <w:uiPriority w:val="1"/>
    <w:qFormat/>
    <w:rsid w:val="003B2134"/>
    <w:pPr>
      <w:ind w:left="1199" w:hanging="491"/>
      <w:outlineLvl w:val="4"/>
    </w:pPr>
    <w:rPr>
      <w:b/>
      <w:bCs/>
      <w:sz w:val="28"/>
      <w:szCs w:val="28"/>
    </w:rPr>
  </w:style>
  <w:style w:type="paragraph" w:styleId="Heading6">
    <w:name w:val="heading 6"/>
    <w:basedOn w:val="Normal"/>
    <w:link w:val="Heading6Char"/>
    <w:uiPriority w:val="1"/>
    <w:qFormat/>
    <w:rsid w:val="003B2134"/>
    <w:pPr>
      <w:ind w:left="1309"/>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3B2134"/>
    <w:rPr>
      <w:rFonts w:ascii="Times New Roman" w:eastAsia="Times New Roman" w:hAnsi="Times New Roman" w:cs="Times New Roman"/>
      <w:b/>
      <w:bCs/>
      <w:sz w:val="32"/>
      <w:szCs w:val="32"/>
      <w:lang w:val="en-US"/>
    </w:rPr>
  </w:style>
  <w:style w:type="character" w:customStyle="1" w:styleId="Heading5Char">
    <w:name w:val="Heading 5 Char"/>
    <w:basedOn w:val="DefaultParagraphFont"/>
    <w:link w:val="Heading5"/>
    <w:uiPriority w:val="1"/>
    <w:rsid w:val="003B2134"/>
    <w:rPr>
      <w:rFonts w:ascii="Times New Roman" w:eastAsia="Times New Roman" w:hAnsi="Times New Roman" w:cs="Times New Roman"/>
      <w:b/>
      <w:bCs/>
      <w:sz w:val="28"/>
      <w:szCs w:val="28"/>
      <w:lang w:val="en-US"/>
    </w:rPr>
  </w:style>
  <w:style w:type="character" w:customStyle="1" w:styleId="Heading6Char">
    <w:name w:val="Heading 6 Char"/>
    <w:basedOn w:val="DefaultParagraphFont"/>
    <w:link w:val="Heading6"/>
    <w:uiPriority w:val="1"/>
    <w:rsid w:val="003B2134"/>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3B2134"/>
    <w:rPr>
      <w:sz w:val="24"/>
      <w:szCs w:val="24"/>
    </w:rPr>
  </w:style>
  <w:style w:type="character" w:customStyle="1" w:styleId="BodyTextChar">
    <w:name w:val="Body Text Char"/>
    <w:basedOn w:val="DefaultParagraphFont"/>
    <w:link w:val="BodyText"/>
    <w:uiPriority w:val="1"/>
    <w:rsid w:val="003B2134"/>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3B2134"/>
  </w:style>
  <w:style w:type="paragraph" w:styleId="TOC1">
    <w:name w:val="toc 1"/>
    <w:basedOn w:val="Normal"/>
    <w:uiPriority w:val="1"/>
    <w:qFormat/>
    <w:rsid w:val="003B2134"/>
    <w:pPr>
      <w:spacing w:before="12"/>
      <w:ind w:left="709"/>
    </w:pPr>
    <w:rPr>
      <w:b/>
      <w:bCs/>
      <w:sz w:val="24"/>
      <w:szCs w:val="24"/>
    </w:rPr>
  </w:style>
  <w:style w:type="paragraph" w:styleId="TOC2">
    <w:name w:val="toc 2"/>
    <w:basedOn w:val="Normal"/>
    <w:uiPriority w:val="1"/>
    <w:qFormat/>
    <w:rsid w:val="003B2134"/>
    <w:pPr>
      <w:spacing w:before="146"/>
      <w:ind w:left="1386" w:hanging="303"/>
    </w:pPr>
    <w:rPr>
      <w:b/>
      <w:bCs/>
      <w:sz w:val="24"/>
      <w:szCs w:val="24"/>
    </w:rPr>
  </w:style>
  <w:style w:type="paragraph" w:styleId="TOC3">
    <w:name w:val="toc 3"/>
    <w:basedOn w:val="Normal"/>
    <w:uiPriority w:val="1"/>
    <w:qFormat/>
    <w:rsid w:val="003B2134"/>
    <w:pPr>
      <w:spacing w:before="142"/>
      <w:ind w:left="1444" w:hanging="179"/>
    </w:pPr>
    <w:rPr>
      <w:b/>
      <w:bCs/>
      <w:sz w:val="24"/>
      <w:szCs w:val="24"/>
    </w:rPr>
  </w:style>
  <w:style w:type="paragraph" w:styleId="TOC4">
    <w:name w:val="toc 4"/>
    <w:basedOn w:val="Normal"/>
    <w:uiPriority w:val="1"/>
    <w:qFormat/>
    <w:rsid w:val="003B2134"/>
    <w:pPr>
      <w:spacing w:before="127"/>
      <w:ind w:left="1862" w:hanging="539"/>
    </w:pPr>
    <w:rPr>
      <w:sz w:val="24"/>
      <w:szCs w:val="24"/>
    </w:rPr>
  </w:style>
  <w:style w:type="paragraph" w:styleId="TOC5">
    <w:name w:val="toc 5"/>
    <w:basedOn w:val="Normal"/>
    <w:uiPriority w:val="1"/>
    <w:qFormat/>
    <w:rsid w:val="003B2134"/>
    <w:pPr>
      <w:spacing w:before="84"/>
      <w:ind w:left="2150" w:hanging="707"/>
    </w:pPr>
    <w:rPr>
      <w:sz w:val="24"/>
      <w:szCs w:val="24"/>
    </w:rPr>
  </w:style>
  <w:style w:type="paragraph" w:styleId="TOC8">
    <w:name w:val="toc 8"/>
    <w:basedOn w:val="Normal"/>
    <w:uiPriority w:val="1"/>
    <w:qFormat/>
    <w:rsid w:val="003B2134"/>
    <w:pPr>
      <w:spacing w:before="55"/>
      <w:ind w:left="3096" w:hanging="947"/>
    </w:pPr>
    <w:rPr>
      <w:sz w:val="24"/>
      <w:szCs w:val="24"/>
    </w:rPr>
  </w:style>
  <w:style w:type="paragraph" w:styleId="Header">
    <w:name w:val="header"/>
    <w:basedOn w:val="Normal"/>
    <w:link w:val="HeaderChar"/>
    <w:uiPriority w:val="99"/>
    <w:unhideWhenUsed/>
    <w:rsid w:val="00E76743"/>
    <w:pPr>
      <w:tabs>
        <w:tab w:val="center" w:pos="4513"/>
        <w:tab w:val="right" w:pos="9026"/>
      </w:tabs>
    </w:pPr>
  </w:style>
  <w:style w:type="character" w:customStyle="1" w:styleId="HeaderChar">
    <w:name w:val="Header Char"/>
    <w:basedOn w:val="DefaultParagraphFont"/>
    <w:link w:val="Header"/>
    <w:uiPriority w:val="99"/>
    <w:rsid w:val="00E76743"/>
    <w:rPr>
      <w:rFonts w:ascii="Times New Roman" w:eastAsia="Times New Roman" w:hAnsi="Times New Roman" w:cs="Times New Roman"/>
      <w:lang w:val="en-US"/>
    </w:rPr>
  </w:style>
  <w:style w:type="paragraph" w:styleId="Footer">
    <w:name w:val="footer"/>
    <w:basedOn w:val="Normal"/>
    <w:link w:val="FooterChar"/>
    <w:uiPriority w:val="99"/>
    <w:unhideWhenUsed/>
    <w:rsid w:val="00E76743"/>
    <w:pPr>
      <w:tabs>
        <w:tab w:val="center" w:pos="4513"/>
        <w:tab w:val="right" w:pos="9026"/>
      </w:tabs>
    </w:pPr>
  </w:style>
  <w:style w:type="character" w:customStyle="1" w:styleId="FooterChar">
    <w:name w:val="Footer Char"/>
    <w:basedOn w:val="DefaultParagraphFont"/>
    <w:link w:val="Footer"/>
    <w:uiPriority w:val="99"/>
    <w:rsid w:val="00E76743"/>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Kathraj Saikumar</dc:creator>
  <cp:keywords/>
  <dc:description/>
  <cp:lastModifiedBy>Kathraj Saikumar</cp:lastModifiedBy>
  <cp:revision>24</cp:revision>
  <dcterms:created xsi:type="dcterms:W3CDTF">2023-04-09T19:40:00Z</dcterms:created>
  <dcterms:modified xsi:type="dcterms:W3CDTF">2023-04-28T10:01:00Z</dcterms:modified>
</cp:coreProperties>
</file>